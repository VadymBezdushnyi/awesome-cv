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0B315D" w14:textId="77777777" w:rsidR="0009201D" w:rsidRPr="005D4038" w:rsidRDefault="00F85EC9" w:rsidP="00571EDC">
      <w:pPr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  <w:rPrChange w:id="0" w:author="Администратор" w:date="2015-08-14T00:37:00Z">
            <w:rPr>
              <w:rFonts w:ascii="Times New Roman" w:hAnsi="Times New Roman" w:cs="Times New Roman"/>
              <w:color w:val="auto"/>
              <w:szCs w:val="22"/>
            </w:rPr>
          </w:rPrChange>
        </w:rPr>
      </w:pPr>
      <w:proofErr w:type="spellStart"/>
      <w:r w:rsidRPr="005D403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  <w:rPrChange w:id="1" w:author="Администратор" w:date="2015-08-14T00:37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>Andrii</w:t>
      </w:r>
      <w:proofErr w:type="spellEnd"/>
      <w:r w:rsidRPr="005D403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  <w:rPrChange w:id="2" w:author="Администратор" w:date="2015-08-14T00:37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 xml:space="preserve"> </w:t>
      </w:r>
      <w:proofErr w:type="spellStart"/>
      <w:r w:rsidRPr="005D4038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  <w:rPrChange w:id="3" w:author="Администратор" w:date="2015-08-14T00:37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>Kalinichenko</w:t>
      </w:r>
      <w:proofErr w:type="spellEnd"/>
    </w:p>
    <w:tbl>
      <w:tblPr>
        <w:tblStyle w:val="a5"/>
        <w:tblW w:w="9846" w:type="dxa"/>
        <w:tblInd w:w="-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23"/>
        <w:gridCol w:w="4923"/>
      </w:tblGrid>
      <w:tr w:rsidR="008558BE" w:rsidRPr="00BC62C8" w14:paraId="0D0B3160" w14:textId="77777777"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5E" w14:textId="77777777" w:rsidR="0009201D" w:rsidRPr="00BC62C8" w:rsidRDefault="00DD7809" w:rsidP="00571E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4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r w:rsidRPr="00BC62C8">
              <w:rPr>
                <w:lang w:val="en-US"/>
                <w:rPrChange w:id="5" w:author="Администратор" w:date="2015-08-14T00:11:00Z">
                  <w:rPr/>
                </w:rPrChange>
              </w:rPr>
              <w:fldChar w:fldCharType="begin"/>
            </w:r>
            <w:r w:rsidRPr="00BC62C8">
              <w:rPr>
                <w:lang w:val="en-US"/>
                <w:rPrChange w:id="6" w:author="Администратор" w:date="2015-08-14T00:11:00Z">
                  <w:rPr/>
                </w:rPrChange>
              </w:rPr>
              <w:instrText xml:space="preserve"> HYPERLINK "mailto:kalinichenkoandrew@gmail.com" \h </w:instrText>
            </w:r>
            <w:r w:rsidRPr="00BC62C8">
              <w:rPr>
                <w:lang w:val="en-US"/>
                <w:rPrChange w:id="7" w:author="Администратор" w:date="2015-08-14T00:11:00Z">
                  <w:rPr/>
                </w:rPrChange>
              </w:rPr>
              <w:fldChar w:fldCharType="separate"/>
            </w:r>
            <w:r w:rsidR="00F85EC9"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8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</w:rPr>
                </w:rPrChange>
              </w:rPr>
              <w:t>kalinichenkoandrew@gmail.com</w:t>
            </w: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9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5F" w14:textId="77777777" w:rsidR="0009201D" w:rsidRPr="00BC62C8" w:rsidRDefault="00AE3E0A" w:rsidP="00571E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10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11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</w:rPr>
                </w:rPrChange>
              </w:rPr>
              <w:t>Kyiv, Ukraine, GMT+2</w:t>
            </w:r>
            <w:r w:rsidR="00DD7809" w:rsidRPr="00BC62C8">
              <w:rPr>
                <w:lang w:val="en-US"/>
                <w:rPrChange w:id="12" w:author="Администратор" w:date="2015-08-14T00:11:00Z">
                  <w:rPr/>
                </w:rPrChange>
              </w:rPr>
              <w:fldChar w:fldCharType="begin"/>
            </w:r>
            <w:r w:rsidR="00DD7809" w:rsidRPr="00BC62C8">
              <w:rPr>
                <w:lang w:val="en-US"/>
                <w:rPrChange w:id="13" w:author="Администратор" w:date="2015-08-14T00:11:00Z">
                  <w:rPr/>
                </w:rPrChange>
              </w:rPr>
              <w:instrText xml:space="preserve"> HYPERLINK "mailto:kalinichenkoandrew@gmail.com" \h </w:instrText>
            </w:r>
            <w:r w:rsidR="00DD7809" w:rsidRPr="00BC62C8">
              <w:rPr>
                <w:lang w:val="en-US"/>
                <w:rPrChange w:id="14" w:author="Администратор" w:date="2015-08-14T00:11:00Z">
                  <w:rPr/>
                </w:rPrChange>
              </w:rPr>
              <w:fldChar w:fldCharType="separate"/>
            </w:r>
            <w:r w:rsidR="00DD7809" w:rsidRPr="00BC62C8">
              <w:rPr>
                <w:lang w:val="en-US"/>
                <w:rPrChange w:id="15" w:author="Администратор" w:date="2015-08-14T00:11:00Z">
                  <w:rPr/>
                </w:rPrChange>
              </w:rPr>
              <w:fldChar w:fldCharType="end"/>
            </w:r>
          </w:p>
        </w:tc>
      </w:tr>
      <w:tr w:rsidR="008558BE" w:rsidRPr="00BC62C8" w14:paraId="0D0B3163" w14:textId="77777777"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1" w14:textId="7FB63D8F" w:rsidR="00AE3E0A" w:rsidRPr="00BC62C8" w:rsidRDefault="00AE3E0A" w:rsidP="00571E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16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17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</w:rPr>
                </w:rPrChange>
              </w:rPr>
              <w:t>+38 (097) 10 26 209</w:t>
            </w:r>
          </w:p>
        </w:tc>
        <w:tc>
          <w:tcPr>
            <w:tcW w:w="4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2" w14:textId="77777777" w:rsidR="00AE3E0A" w:rsidRPr="00BC62C8" w:rsidRDefault="00AE3E0A" w:rsidP="00571EDC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18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19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Languages: English, Russian, Ukrainian</w:t>
            </w:r>
          </w:p>
        </w:tc>
      </w:tr>
      <w:tr w:rsidR="008558BE" w:rsidRPr="00BC62C8" w14:paraId="0D0B3165" w14:textId="77777777" w:rsidTr="00DD7809">
        <w:tc>
          <w:tcPr>
            <w:tcW w:w="9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4" w14:textId="77777777" w:rsidR="00707407" w:rsidRPr="00BC62C8" w:rsidRDefault="00707407" w:rsidP="0057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20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21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 xml:space="preserve">Profiles: </w:t>
            </w:r>
            <w:r w:rsidR="00DD7809" w:rsidRPr="00BC62C8">
              <w:rPr>
                <w:lang w:val="en-US"/>
                <w:rPrChange w:id="22" w:author="Администратор" w:date="2015-08-14T00:11:00Z">
                  <w:rPr/>
                </w:rPrChange>
              </w:rPr>
              <w:fldChar w:fldCharType="begin"/>
            </w:r>
            <w:r w:rsidR="00DD7809" w:rsidRPr="00BC62C8">
              <w:rPr>
                <w:lang w:val="en-US"/>
                <w:rPrChange w:id="23" w:author="Администратор" w:date="2015-08-14T00:11:00Z">
                  <w:rPr/>
                </w:rPrChange>
              </w:rPr>
              <w:instrText xml:space="preserve"> HYPERLINK "http://codeforces.com/profile/Henko" </w:instrText>
            </w:r>
            <w:r w:rsidR="00DD7809" w:rsidRPr="00BC62C8">
              <w:rPr>
                <w:lang w:val="en-US"/>
                <w:rPrChange w:id="24" w:author="Администратор" w:date="2015-08-14T00:11:00Z">
                  <w:rPr/>
                </w:rPrChange>
              </w:rPr>
              <w:fldChar w:fldCharType="separate"/>
            </w:r>
            <w:proofErr w:type="spellStart"/>
            <w:r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25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Codeforces</w:t>
            </w:r>
            <w:proofErr w:type="spellEnd"/>
            <w:r w:rsidR="00DD7809"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26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fldChar w:fldCharType="end"/>
            </w: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27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 xml:space="preserve"> | </w:t>
            </w:r>
            <w:r w:rsidR="00DD7809" w:rsidRPr="00BC62C8">
              <w:rPr>
                <w:lang w:val="en-US"/>
                <w:rPrChange w:id="28" w:author="Администратор" w:date="2015-08-14T00:11:00Z">
                  <w:rPr/>
                </w:rPrChange>
              </w:rPr>
              <w:fldChar w:fldCharType="begin"/>
            </w:r>
            <w:r w:rsidR="00DD7809" w:rsidRPr="00BC62C8">
              <w:rPr>
                <w:lang w:val="en-US"/>
                <w:rPrChange w:id="29" w:author="Администратор" w:date="2015-08-14T00:11:00Z">
                  <w:rPr/>
                </w:rPrChange>
              </w:rPr>
              <w:instrText xml:space="preserve"> HYPERLINK "http://community.topcoder.com/tc?module=MemberProfile&amp;cr=23302785" </w:instrText>
            </w:r>
            <w:r w:rsidR="00DD7809" w:rsidRPr="00BC62C8">
              <w:rPr>
                <w:lang w:val="en-US"/>
                <w:rPrChange w:id="30" w:author="Администратор" w:date="2015-08-14T00:11:00Z">
                  <w:rPr/>
                </w:rPrChange>
              </w:rPr>
              <w:fldChar w:fldCharType="separate"/>
            </w:r>
            <w:proofErr w:type="spellStart"/>
            <w:r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31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TopCoder</w:t>
            </w:r>
            <w:proofErr w:type="spellEnd"/>
            <w:r w:rsidR="00DD7809"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32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fldChar w:fldCharType="end"/>
            </w: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33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 xml:space="preserve"> | </w:t>
            </w:r>
            <w:r w:rsidR="00DD7809" w:rsidRPr="00BC62C8">
              <w:rPr>
                <w:lang w:val="en-US"/>
                <w:rPrChange w:id="34" w:author="Администратор" w:date="2015-08-14T00:11:00Z">
                  <w:rPr/>
                </w:rPrChange>
              </w:rPr>
              <w:fldChar w:fldCharType="begin"/>
            </w:r>
            <w:r w:rsidR="00DD7809" w:rsidRPr="00BC62C8">
              <w:rPr>
                <w:lang w:val="en-US"/>
                <w:rPrChange w:id="35" w:author="Администратор" w:date="2015-08-14T00:11:00Z">
                  <w:rPr/>
                </w:rPrChange>
              </w:rPr>
              <w:instrText xml:space="preserve"> HYPERLINK "https://www.linkedin.com/in/henko" </w:instrText>
            </w:r>
            <w:r w:rsidR="00DD7809" w:rsidRPr="00BC62C8">
              <w:rPr>
                <w:lang w:val="en-US"/>
                <w:rPrChange w:id="36" w:author="Администратор" w:date="2015-08-14T00:11:00Z">
                  <w:rPr/>
                </w:rPrChange>
              </w:rPr>
              <w:fldChar w:fldCharType="separate"/>
            </w:r>
            <w:r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37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LinkedIn</w:t>
            </w:r>
            <w:r w:rsidR="00DD7809" w:rsidRPr="00BC62C8">
              <w:rPr>
                <w:rStyle w:val="a8"/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38" w:author="Администратор" w:date="2015-08-14T00:11:00Z">
                  <w:rPr>
                    <w:rStyle w:val="a8"/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fldChar w:fldCharType="end"/>
            </w:r>
          </w:p>
        </w:tc>
      </w:tr>
    </w:tbl>
    <w:p w14:paraId="0D0B3166" w14:textId="322B4F55" w:rsidR="0009201D" w:rsidDel="00186167" w:rsidRDefault="00186167" w:rsidP="005D4038">
      <w:pPr>
        <w:spacing w:before="120" w:after="60" w:line="240" w:lineRule="auto"/>
        <w:rPr>
          <w:del w:id="39" w:author="Администратор" w:date="2015-08-13T23:46:00Z"/>
          <w:rFonts w:ascii="Times New Roman" w:eastAsia="Times New Roman" w:hAnsi="Times New Roman" w:cs="Times New Roman"/>
          <w:b/>
          <w:color w:val="auto"/>
          <w:szCs w:val="22"/>
          <w:lang w:val="en-US"/>
        </w:rPr>
        <w:pPrChange w:id="40" w:author="Администратор" w:date="2015-08-14T00:39:00Z">
          <w:pPr>
            <w:spacing w:line="240" w:lineRule="auto"/>
            <w:jc w:val="right"/>
          </w:pPr>
        </w:pPrChange>
      </w:pPr>
      <w:ins w:id="41" w:author="Администратор" w:date="2015-08-14T00:26:00Z">
        <w:r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>Summary</w:t>
        </w:r>
      </w:ins>
    </w:p>
    <w:p w14:paraId="3C08A193" w14:textId="77777777" w:rsidR="00186167" w:rsidRDefault="00186167" w:rsidP="005D4038">
      <w:pPr>
        <w:spacing w:before="120" w:after="60" w:line="240" w:lineRule="auto"/>
        <w:rPr>
          <w:ins w:id="42" w:author="Администратор" w:date="2015-08-14T00:26:00Z"/>
          <w:rFonts w:ascii="Times New Roman" w:eastAsia="Times New Roman" w:hAnsi="Times New Roman" w:cs="Times New Roman"/>
          <w:b/>
          <w:color w:val="auto"/>
          <w:szCs w:val="22"/>
          <w:lang w:val="en-US"/>
        </w:rPr>
        <w:pPrChange w:id="43" w:author="Администратор" w:date="2015-08-14T00:39:00Z">
          <w:pPr>
            <w:spacing w:line="240" w:lineRule="auto"/>
          </w:pPr>
        </w:pPrChange>
      </w:pPr>
    </w:p>
    <w:p w14:paraId="58AB3B23" w14:textId="51CD4913" w:rsidR="00186167" w:rsidRPr="00BC62C8" w:rsidRDefault="00186167" w:rsidP="005D4038">
      <w:pPr>
        <w:spacing w:after="0" w:line="240" w:lineRule="auto"/>
        <w:jc w:val="both"/>
        <w:rPr>
          <w:ins w:id="44" w:author="Администратор" w:date="2015-08-14T00:26:00Z"/>
          <w:rFonts w:ascii="Times New Roman" w:eastAsia="Times New Roman" w:hAnsi="Times New Roman" w:cs="Times New Roman"/>
          <w:b/>
          <w:color w:val="auto"/>
          <w:szCs w:val="22"/>
          <w:lang w:val="en-US"/>
          <w:rPrChange w:id="45" w:author="Администратор" w:date="2015-08-14T00:11:00Z">
            <w:rPr>
              <w:ins w:id="46" w:author="Администратор" w:date="2015-08-14T00:26:00Z"/>
              <w:rFonts w:ascii="Times New Roman" w:hAnsi="Times New Roman" w:cs="Times New Roman"/>
              <w:color w:val="auto"/>
              <w:szCs w:val="22"/>
            </w:rPr>
          </w:rPrChange>
        </w:rPr>
        <w:pPrChange w:id="47" w:author="Администратор" w:date="2015-08-14T00:38:00Z">
          <w:pPr>
            <w:spacing w:line="240" w:lineRule="auto"/>
            <w:jc w:val="right"/>
          </w:pPr>
        </w:pPrChange>
      </w:pPr>
      <w:ins w:id="48" w:author="Администратор" w:date="2015-08-14T00:31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Detail oriented and self-motivated </w:t>
        </w:r>
      </w:ins>
      <w:ins w:id="49" w:author="Администратор" w:date="2015-08-14T00:40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S</w:t>
        </w:r>
      </w:ins>
      <w:ins w:id="50" w:author="Администратор" w:date="2015-08-14T00:31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oftware </w:t>
        </w:r>
      </w:ins>
      <w:ins w:id="51" w:author="Администратор" w:date="2015-08-14T00:40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E</w:t>
        </w:r>
      </w:ins>
      <w:ins w:id="52" w:author="Администратор" w:date="2015-08-14T00:31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ngineer with proven record </w:t>
        </w:r>
      </w:ins>
      <w:ins w:id="53" w:author="Администратор" w:date="2015-08-14T00:32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of success during Computer Science </w:t>
        </w:r>
      </w:ins>
      <w:ins w:id="54" w:author="Администратор" w:date="2015-08-14T00:34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studies</w:t>
        </w:r>
      </w:ins>
      <w:ins w:id="55" w:author="Администратор" w:date="2015-08-14T00:32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and Programming </w:t>
        </w:r>
      </w:ins>
      <w:ins w:id="56" w:author="Администратор" w:date="2015-08-14T00:33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C</w:t>
        </w:r>
      </w:ins>
      <w:ins w:id="57" w:author="Администратор" w:date="2015-08-14T00:32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ompetitions</w:t>
        </w:r>
      </w:ins>
      <w:ins w:id="58" w:author="Администратор" w:date="2015-08-14T00:39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</w:t>
        </w:r>
      </w:ins>
      <w:ins w:id="59" w:author="Администратор" w:date="2015-08-14T00:40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with</w:t>
        </w:r>
      </w:ins>
      <w:ins w:id="60" w:author="Администратор" w:date="2015-08-14T00:39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knowledge of Agile Methodologies and </w:t>
        </w:r>
      </w:ins>
      <w:ins w:id="61" w:author="Администратор" w:date="2015-08-14T00:40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Software </w:t>
        </w:r>
      </w:ins>
      <w:ins w:id="62" w:author="Администратор" w:date="2015-08-14T00:39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Design Conceptions</w:t>
        </w:r>
      </w:ins>
      <w:ins w:id="63" w:author="Администратор" w:date="2015-08-14T00:32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.</w:t>
        </w:r>
      </w:ins>
      <w:ins w:id="64" w:author="Администратор" w:date="2015-08-14T00:33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Has experience in number of small sized </w:t>
        </w:r>
      </w:ins>
      <w:ins w:id="65" w:author="Администратор" w:date="2015-08-14T00:35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algorithmically hard</w:t>
        </w:r>
      </w:ins>
      <w:ins w:id="66" w:author="Администратор" w:date="2015-08-14T00:33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projects with usage of</w:t>
        </w:r>
      </w:ins>
      <w:proofErr w:type="gramStart"/>
      <w:ins w:id="67" w:author="Администратор" w:date="2015-08-14T00:41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 </w:t>
        </w:r>
      </w:ins>
      <w:ins w:id="68" w:author="Администратор" w:date="2015-08-14T00:33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C</w:t>
        </w:r>
        <w:proofErr w:type="gramEnd"/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++</w:t>
        </w:r>
      </w:ins>
      <w:ins w:id="69" w:author="Администратор" w:date="2015-08-14T00:35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and full stack of Java including </w:t>
        </w:r>
      </w:ins>
      <w:ins w:id="70" w:author="Администратор" w:date="2015-08-14T00:36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Android</w:t>
        </w:r>
      </w:ins>
      <w:ins w:id="71" w:author="Администратор" w:date="2015-08-14T00:35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applications.</w:t>
        </w:r>
      </w:ins>
    </w:p>
    <w:p w14:paraId="0D0B3167" w14:textId="77777777" w:rsidR="0009201D" w:rsidRPr="00BC62C8" w:rsidRDefault="0007615E" w:rsidP="00BC62C8">
      <w:pPr>
        <w:spacing w:before="240" w:after="60" w:line="240" w:lineRule="auto"/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72" w:author="Администратор" w:date="2015-08-14T00:11:00Z">
            <w:rPr>
              <w:rFonts w:ascii="Times New Roman" w:hAnsi="Times New Roman" w:cs="Times New Roman"/>
              <w:color w:val="auto"/>
              <w:szCs w:val="22"/>
            </w:rPr>
          </w:rPrChange>
        </w:rPr>
        <w:pPrChange w:id="73" w:author="Администратор" w:date="2015-08-14T00:12:00Z">
          <w:pPr>
            <w:spacing w:line="240" w:lineRule="auto"/>
          </w:pPr>
        </w:pPrChange>
      </w:pP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74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 xml:space="preserve">Education </w:t>
      </w:r>
    </w:p>
    <w:tbl>
      <w:tblPr>
        <w:tblStyle w:val="a6"/>
        <w:tblW w:w="9855" w:type="dxa"/>
        <w:tblInd w:w="-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71"/>
        <w:gridCol w:w="2117"/>
        <w:gridCol w:w="3667"/>
      </w:tblGrid>
      <w:tr w:rsidR="008558BE" w:rsidRPr="00BC62C8" w14:paraId="0D0B316C" w14:textId="77777777"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8" w14:textId="77777777" w:rsidR="0009201D" w:rsidRPr="00BC62C8" w:rsidRDefault="0007615E" w:rsidP="00571ED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75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76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from September 2012 to now</w:t>
            </w:r>
          </w:p>
          <w:p w14:paraId="0D0B3169" w14:textId="77777777" w:rsidR="0009201D" w:rsidRPr="00BC62C8" w:rsidRDefault="0007615E" w:rsidP="00571ED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77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78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>(Expected graduation date is June 2016, GPA – 4.95)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A" w14:textId="77777777" w:rsidR="0009201D" w:rsidRPr="00BC62C8" w:rsidRDefault="0007615E" w:rsidP="00571EDC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79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80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</w:rPr>
                </w:rPrChange>
              </w:rPr>
              <w:t>BSc in Software Engineering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B" w14:textId="77777777" w:rsidR="0009201D" w:rsidRPr="00BC62C8" w:rsidRDefault="00DD7809" w:rsidP="00571EDC">
            <w:pPr>
              <w:spacing w:after="0" w:line="240" w:lineRule="auto"/>
              <w:rPr>
                <w:rFonts w:ascii="Times New Roman" w:hAnsi="Times New Roman" w:cs="Times New Roman"/>
                <w:color w:val="auto"/>
                <w:szCs w:val="22"/>
                <w:lang w:val="en-US"/>
                <w:rPrChange w:id="81" w:author="Администратор" w:date="2015-08-14T00:11:00Z">
                  <w:rPr>
                    <w:rFonts w:ascii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</w:pPr>
            <w:r w:rsidRPr="00BC62C8">
              <w:rPr>
                <w:lang w:val="en-US"/>
                <w:rPrChange w:id="82" w:author="Администратор" w:date="2015-08-14T00:11:00Z">
                  <w:rPr/>
                </w:rPrChange>
              </w:rPr>
              <w:fldChar w:fldCharType="begin"/>
            </w:r>
            <w:r w:rsidRPr="00BC62C8">
              <w:rPr>
                <w:lang w:val="en-US"/>
                <w:rPrChange w:id="83" w:author="Администратор" w:date="2015-08-14T00:11:00Z">
                  <w:rPr>
                    <w:lang w:val="en-US"/>
                  </w:rPr>
                </w:rPrChange>
              </w:rPr>
              <w:instrText xml:space="preserve"> HYPERLINK "http://univ.kiev.ua/en/" \h </w:instrText>
            </w:r>
            <w:r w:rsidRPr="00BC62C8">
              <w:rPr>
                <w:lang w:val="en-US"/>
                <w:rPrChange w:id="84" w:author="Администратор" w:date="2015-08-14T00:11:00Z">
                  <w:rPr/>
                </w:rPrChange>
              </w:rPr>
              <w:fldChar w:fldCharType="separate"/>
            </w:r>
            <w:proofErr w:type="spellStart"/>
            <w:r w:rsidR="0007615E"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85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  <w:lang w:val="en-GB"/>
                  </w:rPr>
                </w:rPrChange>
              </w:rPr>
              <w:t>Taras</w:t>
            </w:r>
            <w:proofErr w:type="spellEnd"/>
            <w:r w:rsidR="0007615E"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86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  <w:lang w:val="en-GB"/>
                  </w:rPr>
                </w:rPrChange>
              </w:rPr>
              <w:t xml:space="preserve"> Shevchenko National University of Kyiv</w:t>
            </w: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87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  <w:lang w:val="en-GB"/>
                  </w:rPr>
                </w:rPrChange>
              </w:rPr>
              <w:fldChar w:fldCharType="end"/>
            </w:r>
            <w:r w:rsidR="0007615E" w:rsidRPr="00BC62C8">
              <w:rPr>
                <w:rFonts w:ascii="Times New Roman" w:eastAsia="Times New Roman" w:hAnsi="Times New Roman" w:cs="Times New Roman"/>
                <w:color w:val="auto"/>
                <w:szCs w:val="22"/>
                <w:lang w:val="en-US"/>
                <w:rPrChange w:id="88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lang w:val="en-GB"/>
                  </w:rPr>
                </w:rPrChange>
              </w:rPr>
              <w:t xml:space="preserve">, </w:t>
            </w:r>
            <w:r w:rsidRPr="00BC62C8">
              <w:rPr>
                <w:lang w:val="en-US"/>
                <w:rPrChange w:id="89" w:author="Администратор" w:date="2015-08-14T00:11:00Z">
                  <w:rPr/>
                </w:rPrChange>
              </w:rPr>
              <w:fldChar w:fldCharType="begin"/>
            </w:r>
            <w:r w:rsidRPr="00BC62C8">
              <w:rPr>
                <w:lang w:val="en-US"/>
                <w:rPrChange w:id="90" w:author="Администратор" w:date="2015-08-14T00:11:00Z">
                  <w:rPr>
                    <w:lang w:val="en-US"/>
                  </w:rPr>
                </w:rPrChange>
              </w:rPr>
              <w:instrText xml:space="preserve"> HYPERLINK "http://cyb.univ.kiev.ua/" \h </w:instrText>
            </w:r>
            <w:r w:rsidRPr="00BC62C8">
              <w:rPr>
                <w:lang w:val="en-US"/>
                <w:rPrChange w:id="91" w:author="Администратор" w:date="2015-08-14T00:11:00Z">
                  <w:rPr/>
                </w:rPrChange>
              </w:rPr>
              <w:fldChar w:fldCharType="separate"/>
            </w:r>
            <w:r w:rsidR="0007615E"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92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  <w:lang w:val="en-GB"/>
                  </w:rPr>
                </w:rPrChange>
              </w:rPr>
              <w:t>Faculty of Cybernetics</w:t>
            </w:r>
            <w:r w:rsidRPr="00BC62C8"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  <w:lang w:val="en-US"/>
                <w:rPrChange w:id="93" w:author="Администратор" w:date="2015-08-14T00:11:00Z">
                  <w:rPr>
                    <w:rFonts w:ascii="Times New Roman" w:eastAsia="Times New Roman" w:hAnsi="Times New Roman" w:cs="Times New Roman"/>
                    <w:color w:val="auto"/>
                    <w:szCs w:val="22"/>
                    <w:u w:val="single"/>
                    <w:lang w:val="en-GB"/>
                  </w:rPr>
                </w:rPrChange>
              </w:rPr>
              <w:fldChar w:fldCharType="end"/>
            </w:r>
            <w:r w:rsidRPr="00BC62C8">
              <w:rPr>
                <w:lang w:val="en-US"/>
                <w:rPrChange w:id="94" w:author="Администратор" w:date="2015-08-14T00:11:00Z">
                  <w:rPr/>
                </w:rPrChange>
              </w:rPr>
              <w:fldChar w:fldCharType="begin"/>
            </w:r>
            <w:r w:rsidRPr="00BC62C8">
              <w:rPr>
                <w:lang w:val="en-US"/>
                <w:rPrChange w:id="95" w:author="Администратор" w:date="2015-08-14T00:11:00Z">
                  <w:rPr>
                    <w:lang w:val="en-US"/>
                  </w:rPr>
                </w:rPrChange>
              </w:rPr>
              <w:instrText xml:space="preserve"> HYPERLINK "http://cyb.univ.kiev.ua/" \h </w:instrText>
            </w:r>
            <w:r w:rsidRPr="00BC62C8">
              <w:rPr>
                <w:lang w:val="en-US"/>
                <w:rPrChange w:id="96" w:author="Администратор" w:date="2015-08-14T00:11:00Z">
                  <w:rPr/>
                </w:rPrChange>
              </w:rPr>
              <w:fldChar w:fldCharType="separate"/>
            </w:r>
            <w:r w:rsidRPr="00BC62C8">
              <w:rPr>
                <w:lang w:val="en-US"/>
                <w:rPrChange w:id="97" w:author="Администратор" w:date="2015-08-14T00:11:00Z">
                  <w:rPr/>
                </w:rPrChange>
              </w:rPr>
              <w:fldChar w:fldCharType="end"/>
            </w:r>
          </w:p>
        </w:tc>
      </w:tr>
      <w:tr w:rsidR="008558BE" w:rsidRPr="00BC62C8" w:rsidDel="00DD7809" w14:paraId="0D0B3171" w14:textId="792A4BF8">
        <w:trPr>
          <w:del w:id="98" w:author="Администратор" w:date="2015-08-13T23:42:00Z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D" w14:textId="54A7443C" w:rsidR="0009201D" w:rsidRPr="00BC62C8" w:rsidDel="00DD7809" w:rsidRDefault="0007615E" w:rsidP="00571EDC">
            <w:pPr>
              <w:spacing w:after="0" w:line="240" w:lineRule="auto"/>
              <w:jc w:val="right"/>
              <w:rPr>
                <w:del w:id="99" w:author="Администратор" w:date="2015-08-13T23:42:00Z"/>
                <w:rFonts w:ascii="Times New Roman" w:hAnsi="Times New Roman" w:cs="Times New Roman"/>
                <w:color w:val="auto"/>
                <w:szCs w:val="22"/>
                <w:lang w:val="en-US"/>
                <w:rPrChange w:id="100" w:author="Администратор" w:date="2015-08-14T00:11:00Z">
                  <w:rPr>
                    <w:del w:id="101" w:author="Администратор" w:date="2015-08-13T23:42:00Z"/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del w:id="102" w:author="Администратор" w:date="2015-08-13T23:42:00Z">
              <w:r w:rsidRPr="00BC62C8" w:rsidDel="00DD7809">
                <w:rPr>
                  <w:rFonts w:ascii="Times New Roman" w:eastAsia="Times New Roman" w:hAnsi="Times New Roman" w:cs="Times New Roman"/>
                  <w:color w:val="auto"/>
                  <w:szCs w:val="22"/>
                  <w:lang w:val="en-US"/>
                  <w:rPrChange w:id="103" w:author="Администратор" w:date="2015-08-14T00:11:00Z">
                    <w:rPr>
                      <w:rFonts w:ascii="Times New Roman" w:eastAsia="Times New Roman" w:hAnsi="Times New Roman" w:cs="Times New Roman"/>
                      <w:color w:val="auto"/>
                      <w:szCs w:val="22"/>
                    </w:rPr>
                  </w:rPrChange>
                </w:rPr>
                <w:delText xml:space="preserve">from September 2001 </w:delText>
              </w:r>
            </w:del>
          </w:p>
          <w:p w14:paraId="0D0B316E" w14:textId="64131505" w:rsidR="0009201D" w:rsidRPr="00BC62C8" w:rsidDel="00DD7809" w:rsidRDefault="0007615E" w:rsidP="00571EDC">
            <w:pPr>
              <w:spacing w:after="0" w:line="240" w:lineRule="auto"/>
              <w:jc w:val="right"/>
              <w:rPr>
                <w:del w:id="104" w:author="Администратор" w:date="2015-08-13T23:42:00Z"/>
                <w:rFonts w:ascii="Times New Roman" w:hAnsi="Times New Roman" w:cs="Times New Roman"/>
                <w:color w:val="auto"/>
                <w:szCs w:val="22"/>
                <w:lang w:val="en-US"/>
                <w:rPrChange w:id="105" w:author="Администратор" w:date="2015-08-14T00:11:00Z">
                  <w:rPr>
                    <w:del w:id="106" w:author="Администратор" w:date="2015-08-13T23:42:00Z"/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del w:id="107" w:author="Администратор" w:date="2015-08-13T23:42:00Z">
              <w:r w:rsidRPr="00BC62C8" w:rsidDel="00DD7809">
                <w:rPr>
                  <w:rFonts w:ascii="Times New Roman" w:eastAsia="Times New Roman" w:hAnsi="Times New Roman" w:cs="Times New Roman"/>
                  <w:color w:val="auto"/>
                  <w:szCs w:val="22"/>
                  <w:lang w:val="en-US"/>
                  <w:rPrChange w:id="108" w:author="Администратор" w:date="2015-08-14T00:11:00Z">
                    <w:rPr>
                      <w:rFonts w:ascii="Times New Roman" w:eastAsia="Times New Roman" w:hAnsi="Times New Roman" w:cs="Times New Roman"/>
                      <w:color w:val="auto"/>
                      <w:szCs w:val="22"/>
                    </w:rPr>
                  </w:rPrChange>
                </w:rPr>
                <w:delText>to June 2012</w:delText>
              </w:r>
            </w:del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6F" w14:textId="48884DDC" w:rsidR="0009201D" w:rsidRPr="00BC62C8" w:rsidDel="00DD7809" w:rsidRDefault="0007615E" w:rsidP="00571EDC">
            <w:pPr>
              <w:spacing w:after="0" w:line="240" w:lineRule="auto"/>
              <w:rPr>
                <w:del w:id="109" w:author="Администратор" w:date="2015-08-13T23:42:00Z"/>
                <w:rFonts w:ascii="Times New Roman" w:hAnsi="Times New Roman" w:cs="Times New Roman"/>
                <w:color w:val="auto"/>
                <w:szCs w:val="22"/>
                <w:lang w:val="en-US"/>
                <w:rPrChange w:id="110" w:author="Администратор" w:date="2015-08-14T00:11:00Z">
                  <w:rPr>
                    <w:del w:id="111" w:author="Администратор" w:date="2015-08-13T23:42:00Z"/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del w:id="112" w:author="Администратор" w:date="2015-08-13T23:42:00Z">
              <w:r w:rsidRPr="00BC62C8" w:rsidDel="00DD7809">
                <w:rPr>
                  <w:rFonts w:ascii="Times New Roman" w:eastAsia="Times New Roman" w:hAnsi="Times New Roman" w:cs="Times New Roman"/>
                  <w:color w:val="auto"/>
                  <w:szCs w:val="22"/>
                  <w:lang w:val="en-US"/>
                  <w:rPrChange w:id="113" w:author="Администратор" w:date="2015-08-14T00:11:00Z">
                    <w:rPr>
                      <w:rFonts w:ascii="Times New Roman" w:eastAsia="Times New Roman" w:hAnsi="Times New Roman" w:cs="Times New Roman"/>
                      <w:color w:val="auto"/>
                      <w:szCs w:val="22"/>
                    </w:rPr>
                  </w:rPrChange>
                </w:rPr>
                <w:delText>School</w:delText>
              </w:r>
            </w:del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3170" w14:textId="4C8A8558" w:rsidR="0009201D" w:rsidRPr="00BC62C8" w:rsidDel="00DD7809" w:rsidRDefault="0007615E" w:rsidP="00571EDC">
            <w:pPr>
              <w:spacing w:after="0" w:line="240" w:lineRule="auto"/>
              <w:rPr>
                <w:del w:id="114" w:author="Администратор" w:date="2015-08-13T23:42:00Z"/>
                <w:rFonts w:ascii="Times New Roman" w:hAnsi="Times New Roman" w:cs="Times New Roman"/>
                <w:color w:val="auto"/>
                <w:szCs w:val="22"/>
                <w:lang w:val="en-US"/>
                <w:rPrChange w:id="115" w:author="Администратор" w:date="2015-08-14T00:11:00Z">
                  <w:rPr>
                    <w:del w:id="116" w:author="Администратор" w:date="2015-08-13T23:42:00Z"/>
                    <w:rFonts w:ascii="Times New Roman" w:hAnsi="Times New Roman" w:cs="Times New Roman"/>
                    <w:color w:val="auto"/>
                    <w:szCs w:val="22"/>
                  </w:rPr>
                </w:rPrChange>
              </w:rPr>
            </w:pPr>
            <w:del w:id="117" w:author="Администратор" w:date="2015-08-13T23:42:00Z">
              <w:r w:rsidRPr="00BC62C8" w:rsidDel="00DD7809">
                <w:rPr>
                  <w:rFonts w:ascii="Times New Roman" w:eastAsia="Times New Roman" w:hAnsi="Times New Roman" w:cs="Times New Roman"/>
                  <w:color w:val="auto"/>
                  <w:szCs w:val="22"/>
                  <w:lang w:val="en-US"/>
                  <w:rPrChange w:id="118" w:author="Администратор" w:date="2015-08-14T00:11:00Z">
                    <w:rPr>
                      <w:rFonts w:ascii="Times New Roman" w:eastAsia="Times New Roman" w:hAnsi="Times New Roman" w:cs="Times New Roman"/>
                      <w:color w:val="auto"/>
                      <w:szCs w:val="22"/>
                    </w:rPr>
                  </w:rPrChange>
                </w:rPr>
                <w:delText>Kremenchuk Gymnasium 6</w:delText>
              </w:r>
            </w:del>
          </w:p>
        </w:tc>
      </w:tr>
    </w:tbl>
    <w:p w14:paraId="0D0B3172" w14:textId="77777777" w:rsidR="0009201D" w:rsidRPr="00BC62C8" w:rsidRDefault="0007615E" w:rsidP="00AC0D5E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119" w:author="Администратор" w:date="2015-08-14T00:11:00Z">
            <w:rPr>
              <w:rFonts w:ascii="Times New Roman" w:hAnsi="Times New Roman" w:cs="Times New Roman"/>
              <w:color w:val="auto"/>
              <w:szCs w:val="22"/>
            </w:rPr>
          </w:rPrChange>
        </w:rPr>
        <w:pPrChange w:id="120" w:author="Администратор" w:date="2015-08-14T00:42:00Z">
          <w:pPr>
            <w:spacing w:line="240" w:lineRule="auto"/>
          </w:pPr>
        </w:pPrChange>
      </w:pP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121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 xml:space="preserve">Skills </w:t>
      </w:r>
    </w:p>
    <w:p w14:paraId="0D0B3173" w14:textId="3CB25354" w:rsidR="0009201D" w:rsidRPr="00BC62C8" w:rsidRDefault="00051260" w:rsidP="00571EDC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12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23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Languages: </w:t>
      </w: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124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  <w:lang w:val="en-GB"/>
            </w:rPr>
          </w:rPrChange>
        </w:rPr>
        <w:t>C++</w:t>
      </w:r>
      <w:del w:id="125" w:author="Администратор" w:date="2015-08-14T00:24:00Z">
        <w:r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26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(</w:delText>
        </w:r>
        <w:r w:rsidR="00A3570E"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27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good</w:delText>
        </w:r>
        <w:r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28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 xml:space="preserve"> knowledge)</w:delText>
        </w:r>
      </w:del>
      <w:ins w:id="129" w:author="Администратор" w:date="2015-08-14T00:14:00Z">
        <w:r w:rsidR="00A4519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>:</w:t>
        </w:r>
      </w:ins>
      <w:ins w:id="130" w:author="Администратор" w:date="2015-08-14T00:17:00Z">
        <w:r w:rsidR="00A4519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 xml:space="preserve"> STL, </w:t>
        </w:r>
      </w:ins>
      <w:proofErr w:type="spellStart"/>
      <w:ins w:id="131" w:author="Администратор" w:date="2015-08-14T00:15:00Z">
        <w:r w:rsidR="00A4519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>OpenCV</w:t>
        </w:r>
      </w:ins>
      <w:proofErr w:type="spellEnd"/>
      <w:ins w:id="132" w:author="Администратор" w:date="2015-08-14T00:19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;</w:t>
        </w:r>
      </w:ins>
      <w:del w:id="133" w:author="Администратор" w:date="2015-08-14T00:19:00Z">
        <w:r w:rsidRPr="00BC62C8" w:rsidDel="00A4519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34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lang w:val="en-GB"/>
              </w:rPr>
            </w:rPrChange>
          </w:rPr>
          <w:delText>,</w:delText>
        </w:r>
      </w:del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35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 </w:t>
      </w: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136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  <w:lang w:val="en-GB"/>
            </w:rPr>
          </w:rPrChange>
        </w:rPr>
        <w:t>Java</w:t>
      </w:r>
      <w:del w:id="137" w:author="Администратор" w:date="2015-08-14T00:24:00Z">
        <w:r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38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(</w:delText>
        </w:r>
        <w:r w:rsidR="00A3570E"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39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 xml:space="preserve">good </w:delText>
        </w:r>
        <w:r w:rsidRPr="00BC62C8" w:rsidDel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140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knowledge)</w:delText>
        </w:r>
      </w:del>
      <w:ins w:id="141" w:author="Администратор" w:date="2015-08-14T00:14:00Z">
        <w:r w:rsidR="00A4519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>:</w:t>
        </w:r>
      </w:ins>
      <w:ins w:id="142" w:author="Администратор" w:date="2015-08-14T00:17:00Z">
        <w:r w:rsidR="005D403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 xml:space="preserve"> Spring, Hibernate, JSP, JDBC, Android</w:t>
        </w:r>
      </w:ins>
      <w:ins w:id="143" w:author="Администратор" w:date="2015-08-14T00:19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;</w:t>
        </w:r>
      </w:ins>
      <w:del w:id="144" w:author="Администратор" w:date="2015-08-14T00:19:00Z">
        <w:r w:rsidRPr="00BC62C8" w:rsidDel="00A4519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45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lang w:val="en-GB"/>
              </w:rPr>
            </w:rPrChange>
          </w:rPr>
          <w:delText>,</w:delText>
        </w:r>
      </w:del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46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 </w:t>
      </w:r>
      <w:proofErr w:type="gramStart"/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47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Go(</w:t>
      </w:r>
      <w:proofErr w:type="gramEnd"/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4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basic knowledge)</w:t>
      </w:r>
      <w:r w:rsidR="00DA46AD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49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.</w:t>
      </w:r>
    </w:p>
    <w:p w14:paraId="0D0B3174" w14:textId="04353EAA" w:rsidR="005D200B" w:rsidRPr="00BC62C8" w:rsidRDefault="00975733" w:rsidP="00571EDC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15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51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Basic w</w:t>
      </w:r>
      <w:r w:rsidR="00D66475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52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orking experience</w:t>
      </w:r>
      <w:del w:id="153" w:author="Администратор" w:date="2015-08-14T00:25:00Z">
        <w:r w:rsidR="00994E39" w:rsidRPr="00BC62C8" w:rsidDel="00186167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54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</w:delText>
        </w:r>
        <w:r w:rsidR="00140429" w:rsidRPr="00BC62C8" w:rsidDel="00186167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55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>with</w:delText>
        </w:r>
      </w:del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56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: </w:t>
      </w:r>
      <w:del w:id="157" w:author="Администратор" w:date="2015-08-14T00:13:00Z">
        <w:r w:rsidR="005D200B" w:rsidRPr="00BC62C8" w:rsidDel="00A4519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58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>html</w:delText>
        </w:r>
      </w:del>
      <w:ins w:id="159" w:author="Администратор" w:date="2015-08-14T00:13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HTML</w:t>
        </w:r>
      </w:ins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60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, </w:t>
      </w:r>
      <w:del w:id="161" w:author="Администратор" w:date="2015-08-14T00:13:00Z">
        <w:r w:rsidR="005D200B" w:rsidRPr="00BC62C8" w:rsidDel="00A4519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62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>JavaScript</w:delText>
        </w:r>
      </w:del>
      <w:ins w:id="163" w:author="Администратор" w:date="2015-08-14T00:13:00Z">
        <w:r w:rsidR="00A45198" w:rsidRPr="00BC62C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64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t>J</w:t>
        </w:r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S</w:t>
        </w:r>
      </w:ins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65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,</w:t>
      </w:r>
      <w:ins w:id="166" w:author="Администратор" w:date="2015-08-14T00:13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 Web-Sockets,</w:t>
        </w:r>
      </w:ins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67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XML, JSON, </w:t>
      </w:r>
      <w:r w:rsidR="00A26E43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6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SQL (</w:t>
      </w:r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69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MySQL</w:t>
      </w:r>
      <w:del w:id="170" w:author="Администратор" w:date="2015-08-14T00:14:00Z">
        <w:r w:rsidR="005D200B" w:rsidRPr="00BC62C8" w:rsidDel="00A45198">
          <w:rPr>
            <w:rFonts w:ascii="Times New Roman" w:eastAsia="Times New Roman" w:hAnsi="Times New Roman" w:cs="Times New Roman"/>
            <w:color w:val="auto"/>
            <w:szCs w:val="22"/>
            <w:lang w:val="en-US"/>
            <w:rPrChange w:id="171" w:author="Администратор" w:date="2015-08-14T00:11:00Z">
              <w:rPr>
                <w:rFonts w:ascii="Times New Roman" w:eastAsia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database</w:delText>
        </w:r>
      </w:del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72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)</w:t>
      </w:r>
      <w:ins w:id="173" w:author="Администратор" w:date="2015-08-14T00:25:00Z">
        <w:r w:rsidR="00186167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, </w:t>
        </w:r>
        <w:proofErr w:type="spellStart"/>
        <w:r w:rsidR="00186167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WebGL</w:t>
        </w:r>
      </w:ins>
      <w:proofErr w:type="spellEnd"/>
      <w:r w:rsidR="005D200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74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.</w:t>
      </w:r>
    </w:p>
    <w:p w14:paraId="0D0B3175" w14:textId="3D109C6B" w:rsidR="0009201D" w:rsidRPr="00BC62C8" w:rsidRDefault="0007615E" w:rsidP="00571EDC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175" w:author="Администратор" w:date="2015-08-14T00:11:00Z">
            <w:rPr>
              <w:rFonts w:ascii="Times New Roman" w:hAnsi="Times New Roman" w:cs="Times New Roman"/>
              <w:color w:val="auto"/>
              <w:szCs w:val="22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76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</w:rPr>
          </w:rPrChange>
        </w:rPr>
        <w:t>Algorithms and data structures</w:t>
      </w:r>
      <w:ins w:id="177" w:author="Администратор" w:date="2015-08-14T00:42:00Z">
        <w:r w:rsidR="00AC0D5E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, complexity theory</w:t>
        </w:r>
      </w:ins>
      <w:r w:rsidR="00DA46AD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17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.</w:t>
      </w:r>
    </w:p>
    <w:p w14:paraId="0D0B3176" w14:textId="5E9AFDF4" w:rsidR="00811F5B" w:rsidRPr="00BC62C8" w:rsidRDefault="00811F5B" w:rsidP="00571EDC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17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r w:rsidRPr="00BC62C8">
        <w:rPr>
          <w:rFonts w:ascii="Times New Roman" w:hAnsi="Times New Roman" w:cs="Times New Roman"/>
          <w:color w:val="auto"/>
          <w:szCs w:val="22"/>
          <w:lang w:val="en-US"/>
          <w:rPrChange w:id="18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US"/>
            </w:rPr>
          </w:rPrChange>
        </w:rPr>
        <w:t>Strong analytical skills for problem solving</w:t>
      </w:r>
      <w:ins w:id="181" w:author="Администратор" w:date="2015-08-14T00:20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 xml:space="preserve">, </w:t>
        </w:r>
      </w:ins>
      <w:ins w:id="182" w:author="Администратор" w:date="2015-08-14T00:22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s</w:t>
        </w:r>
      </w:ins>
      <w:ins w:id="183" w:author="Администратор" w:date="2015-08-14T00:20:00Z">
        <w:r w:rsidR="00A45198" w:rsidRPr="00445AF4">
          <w:rPr>
            <w:rFonts w:ascii="Times New Roman" w:hAnsi="Times New Roman" w:cs="Times New Roman"/>
            <w:color w:val="auto"/>
            <w:szCs w:val="22"/>
            <w:lang w:val="en-US"/>
          </w:rPr>
          <w:t>teady research competency</w:t>
        </w:r>
      </w:ins>
      <w:r w:rsidRPr="00BC62C8">
        <w:rPr>
          <w:rFonts w:ascii="Times New Roman" w:hAnsi="Times New Roman" w:cs="Times New Roman"/>
          <w:color w:val="auto"/>
          <w:szCs w:val="22"/>
          <w:lang w:val="en-US"/>
          <w:rPrChange w:id="18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US"/>
            </w:rPr>
          </w:rPrChange>
        </w:rPr>
        <w:t>.</w:t>
      </w:r>
    </w:p>
    <w:p w14:paraId="0D0B3177" w14:textId="2E7667AF" w:rsidR="00C92EAF" w:rsidRPr="00A45198" w:rsidDel="00A45198" w:rsidRDefault="00A45198" w:rsidP="00B03E1B">
      <w:pPr>
        <w:numPr>
          <w:ilvl w:val="0"/>
          <w:numId w:val="2"/>
        </w:numPr>
        <w:spacing w:line="240" w:lineRule="auto"/>
        <w:ind w:hanging="359"/>
        <w:contextualSpacing/>
        <w:rPr>
          <w:del w:id="185" w:author="Администратор" w:date="2015-08-13T23:45:00Z"/>
          <w:rFonts w:ascii="Times New Roman" w:eastAsia="Times New Roman" w:hAnsi="Times New Roman" w:cs="Times New Roman"/>
          <w:color w:val="auto"/>
          <w:szCs w:val="22"/>
          <w:lang w:val="en-US"/>
          <w:rPrChange w:id="186" w:author="Администратор" w:date="2015-08-14T00:22:00Z">
            <w:rPr>
              <w:del w:id="187" w:author="Администратор" w:date="2015-08-13T23:45:00Z"/>
              <w:rFonts w:ascii="Times New Roman" w:hAnsi="Times New Roman" w:cs="Times New Roman"/>
              <w:color w:val="auto"/>
              <w:szCs w:val="22"/>
              <w:lang w:val="en-US"/>
            </w:rPr>
          </w:rPrChange>
        </w:rPr>
        <w:pPrChange w:id="188" w:author="Администратор" w:date="2015-08-13T23:45:00Z">
          <w:pPr>
            <w:spacing w:line="240" w:lineRule="auto"/>
            <w:ind w:left="720"/>
            <w:contextualSpacing/>
          </w:pPr>
        </w:pPrChange>
      </w:pPr>
      <w:ins w:id="189" w:author="Администратор" w:date="2015-08-14T00:20:00Z">
        <w:r>
          <w:rPr>
            <w:rFonts w:ascii="Times New Roman" w:hAnsi="Times New Roman" w:cs="Times New Roman"/>
            <w:color w:val="auto"/>
            <w:szCs w:val="22"/>
            <w:lang w:val="en-US"/>
          </w:rPr>
          <w:t>OOP conceptions</w:t>
        </w:r>
      </w:ins>
      <w:ins w:id="190" w:author="Администратор" w:date="2015-08-14T00:22:00Z">
        <w:r>
          <w:rPr>
            <w:rFonts w:ascii="Times New Roman" w:hAnsi="Times New Roman" w:cs="Times New Roman"/>
            <w:color w:val="auto"/>
            <w:szCs w:val="22"/>
            <w:lang w:val="en-US"/>
          </w:rPr>
          <w:t xml:space="preserve"> and</w:t>
        </w:r>
      </w:ins>
      <w:ins w:id="191" w:author="Администратор" w:date="2015-08-14T00:20:00Z">
        <w:r>
          <w:rPr>
            <w:rFonts w:ascii="Times New Roman" w:hAnsi="Times New Roman" w:cs="Times New Roman"/>
            <w:color w:val="auto"/>
            <w:szCs w:val="22"/>
            <w:lang w:val="en-US"/>
          </w:rPr>
          <w:t xml:space="preserve"> </w:t>
        </w:r>
      </w:ins>
      <w:ins w:id="192" w:author="Администратор" w:date="2015-08-14T00:24:00Z">
        <w:r w:rsidR="00186167">
          <w:rPr>
            <w:rFonts w:ascii="Times New Roman" w:hAnsi="Times New Roman" w:cs="Times New Roman"/>
            <w:color w:val="auto"/>
            <w:szCs w:val="22"/>
            <w:lang w:val="en-US"/>
          </w:rPr>
          <w:t>D</w:t>
        </w:r>
      </w:ins>
      <w:ins w:id="193" w:author="Администратор" w:date="2015-08-14T00:21:00Z">
        <w:r>
          <w:rPr>
            <w:rFonts w:ascii="Times New Roman" w:hAnsi="Times New Roman" w:cs="Times New Roman"/>
            <w:color w:val="auto"/>
            <w:szCs w:val="22"/>
            <w:lang w:val="en-US"/>
          </w:rPr>
          <w:t>e</w:t>
        </w:r>
      </w:ins>
      <w:ins w:id="194" w:author="Администратор" w:date="2015-08-14T00:22:00Z">
        <w:r>
          <w:rPr>
            <w:rFonts w:ascii="Times New Roman" w:hAnsi="Times New Roman" w:cs="Times New Roman"/>
            <w:color w:val="auto"/>
            <w:szCs w:val="22"/>
            <w:lang w:val="en-US"/>
          </w:rPr>
          <w:t>s</w:t>
        </w:r>
      </w:ins>
      <w:ins w:id="195" w:author="Администратор" w:date="2015-08-14T00:21:00Z">
        <w:r>
          <w:rPr>
            <w:rFonts w:ascii="Times New Roman" w:hAnsi="Times New Roman" w:cs="Times New Roman"/>
            <w:color w:val="auto"/>
            <w:szCs w:val="22"/>
            <w:lang w:val="en-US"/>
          </w:rPr>
          <w:t xml:space="preserve">ign </w:t>
        </w:r>
      </w:ins>
      <w:ins w:id="196" w:author="Администратор" w:date="2015-08-14T00:24:00Z">
        <w:r w:rsidR="00186167">
          <w:rPr>
            <w:rFonts w:ascii="Times New Roman" w:hAnsi="Times New Roman" w:cs="Times New Roman"/>
            <w:color w:val="auto"/>
            <w:szCs w:val="22"/>
            <w:lang w:val="en-US"/>
          </w:rPr>
          <w:t>P</w:t>
        </w:r>
      </w:ins>
      <w:ins w:id="197" w:author="Администратор" w:date="2015-08-14T00:20:00Z">
        <w:r>
          <w:rPr>
            <w:rFonts w:ascii="Times New Roman" w:hAnsi="Times New Roman" w:cs="Times New Roman"/>
            <w:color w:val="auto"/>
            <w:szCs w:val="22"/>
            <w:lang w:val="en-US"/>
          </w:rPr>
          <w:t>attern</w:t>
        </w:r>
      </w:ins>
      <w:ins w:id="198" w:author="Администратор" w:date="2015-08-14T00:22:00Z">
        <w:r>
          <w:rPr>
            <w:rFonts w:ascii="Times New Roman" w:hAnsi="Times New Roman" w:cs="Times New Roman"/>
            <w:color w:val="auto"/>
            <w:szCs w:val="22"/>
            <w:lang w:val="en-US"/>
          </w:rPr>
          <w:t>s usage</w:t>
        </w:r>
      </w:ins>
      <w:del w:id="199" w:author="Администратор" w:date="2015-08-14T00:20:00Z">
        <w:r w:rsidR="00811F5B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20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Steady research competency</w:delText>
        </w:r>
      </w:del>
      <w:r w:rsidR="00811F5B" w:rsidRPr="00BC62C8">
        <w:rPr>
          <w:rFonts w:ascii="Times New Roman" w:hAnsi="Times New Roman" w:cs="Times New Roman"/>
          <w:color w:val="auto"/>
          <w:szCs w:val="22"/>
          <w:lang w:val="en-US"/>
          <w:rPrChange w:id="20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.</w:t>
      </w:r>
    </w:p>
    <w:p w14:paraId="7B0D5247" w14:textId="77777777" w:rsidR="00A45198" w:rsidRPr="00BC62C8" w:rsidRDefault="00A45198" w:rsidP="00571EDC">
      <w:pPr>
        <w:numPr>
          <w:ilvl w:val="0"/>
          <w:numId w:val="2"/>
        </w:numPr>
        <w:spacing w:line="240" w:lineRule="auto"/>
        <w:ind w:hanging="359"/>
        <w:contextualSpacing/>
        <w:rPr>
          <w:ins w:id="202" w:author="Администратор" w:date="2015-08-14T00:22:00Z"/>
          <w:rFonts w:ascii="Times New Roman" w:eastAsia="Times New Roman" w:hAnsi="Times New Roman" w:cs="Times New Roman"/>
          <w:color w:val="auto"/>
          <w:szCs w:val="22"/>
          <w:lang w:val="en-US"/>
          <w:rPrChange w:id="203" w:author="Администратор" w:date="2015-08-14T00:11:00Z">
            <w:rPr>
              <w:ins w:id="204" w:author="Администратор" w:date="2015-08-14T00:22:00Z"/>
              <w:rFonts w:ascii="Times New Roman" w:eastAsia="Times New Roman" w:hAnsi="Times New Roman" w:cs="Times New Roman"/>
              <w:color w:val="auto"/>
              <w:szCs w:val="22"/>
            </w:rPr>
          </w:rPrChange>
        </w:rPr>
      </w:pPr>
    </w:p>
    <w:p w14:paraId="0E8E1714" w14:textId="3FBFA6A6" w:rsidR="000D0983" w:rsidRPr="00BC62C8" w:rsidRDefault="00186167" w:rsidP="00B03E1B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color w:val="auto"/>
          <w:szCs w:val="22"/>
          <w:lang w:val="en-US"/>
          <w:rPrChange w:id="205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</w:rPr>
          </w:rPrChange>
        </w:rPr>
        <w:pPrChange w:id="206" w:author="Администратор" w:date="2015-08-13T23:45:00Z">
          <w:pPr>
            <w:spacing w:line="240" w:lineRule="auto"/>
            <w:ind w:left="720"/>
            <w:contextualSpacing/>
          </w:pPr>
        </w:pPrChange>
      </w:pPr>
      <w:ins w:id="207" w:author="Администратор" w:date="2015-08-14T00:24:00Z">
        <w:r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Knowledge of </w:t>
        </w:r>
      </w:ins>
      <w:ins w:id="208" w:author="Администратор" w:date="2015-08-14T00:22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Agile, Test D</w:t>
        </w:r>
      </w:ins>
      <w:ins w:id="209" w:author="Администратор" w:date="2015-08-14T00:23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 xml:space="preserve">riven Development, Pair Development </w:t>
        </w:r>
      </w:ins>
      <w:ins w:id="210" w:author="Администратор" w:date="2015-08-14T00:38:00Z">
        <w:r w:rsidR="005D403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M</w:t>
        </w:r>
      </w:ins>
      <w:ins w:id="211" w:author="Администратор" w:date="2015-08-14T00:23:00Z">
        <w:r w:rsidR="00A45198">
          <w:rPr>
            <w:rFonts w:ascii="Times New Roman" w:eastAsia="Times New Roman" w:hAnsi="Times New Roman" w:cs="Times New Roman"/>
            <w:color w:val="auto"/>
            <w:szCs w:val="22"/>
            <w:lang w:val="en-US"/>
          </w:rPr>
          <w:t>ethodologies.</w:t>
        </w:r>
      </w:ins>
    </w:p>
    <w:p w14:paraId="0D0B3178" w14:textId="77777777" w:rsidR="0009201D" w:rsidRPr="00BC62C8" w:rsidRDefault="0007615E" w:rsidP="00B03E1B">
      <w:pPr>
        <w:spacing w:before="360" w:after="60" w:line="240" w:lineRule="auto"/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212" w:author="Администратор" w:date="2015-08-14T00:11:00Z">
            <w:rPr>
              <w:rFonts w:ascii="Times New Roman" w:hAnsi="Times New Roman" w:cs="Times New Roman"/>
              <w:color w:val="auto"/>
              <w:szCs w:val="22"/>
            </w:rPr>
          </w:rPrChange>
        </w:rPr>
        <w:pPrChange w:id="213" w:author="Администратор" w:date="2015-08-13T23:52:00Z">
          <w:pPr>
            <w:spacing w:line="240" w:lineRule="auto"/>
          </w:pPr>
        </w:pPrChange>
      </w:pP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214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rPrChange>
        </w:rPr>
        <w:t>Competitions</w:t>
      </w:r>
    </w:p>
    <w:p w14:paraId="0D0B3179" w14:textId="77777777" w:rsidR="0009201D" w:rsidRPr="00BC62C8" w:rsidRDefault="0007615E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21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16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2014: </w:t>
      </w:r>
      <w:r w:rsidR="00DD7809" w:rsidRPr="00BC62C8">
        <w:rPr>
          <w:lang w:val="en-US"/>
          <w:rPrChange w:id="217" w:author="Администратор" w:date="2015-08-14T00:11:00Z">
            <w:rPr/>
          </w:rPrChange>
        </w:rPr>
        <w:fldChar w:fldCharType="begin"/>
      </w:r>
      <w:r w:rsidR="00DD7809" w:rsidRPr="00BC62C8">
        <w:rPr>
          <w:lang w:val="en-US"/>
          <w:rPrChange w:id="218" w:author="Администратор" w:date="2015-08-14T00:11:00Z">
            <w:rPr>
              <w:lang w:val="en-US"/>
            </w:rPr>
          </w:rPrChange>
        </w:rPr>
        <w:instrText xml:space="preserve"> HYPERLINK "http://ws.kh.ua/en/main/" \h </w:instrText>
      </w:r>
      <w:r w:rsidR="00DD7809" w:rsidRPr="00BC62C8">
        <w:rPr>
          <w:lang w:val="en-US"/>
          <w:rPrChange w:id="219" w:author="Администратор" w:date="2015-08-14T00:11:00Z">
            <w:rPr/>
          </w:rPrChange>
        </w:rPr>
        <w:fldChar w:fldCharType="separate"/>
      </w:r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20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t>Winter Programming School</w:t>
      </w:r>
      <w:r w:rsidR="00DD7809"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21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fldChar w:fldCharType="end"/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22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 (2</w:t>
      </w:r>
      <w:r w:rsidRPr="00BC62C8">
        <w:rPr>
          <w:rFonts w:ascii="Times New Roman" w:eastAsia="Times New Roman" w:hAnsi="Times New Roman" w:cs="Times New Roman"/>
          <w:color w:val="auto"/>
          <w:szCs w:val="22"/>
          <w:vertAlign w:val="superscript"/>
          <w:lang w:val="en-US"/>
          <w:rPrChange w:id="223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vertAlign w:val="superscript"/>
              <w:lang w:val="en-GB"/>
            </w:rPr>
          </w:rPrChange>
        </w:rPr>
        <w:t>nd</w:t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24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 place in </w:t>
      </w:r>
      <w:r w:rsidR="00DD7809" w:rsidRPr="00BC62C8">
        <w:rPr>
          <w:lang w:val="en-US"/>
          <w:rPrChange w:id="225" w:author="Администратор" w:date="2015-08-14T00:11:00Z">
            <w:rPr/>
          </w:rPrChange>
        </w:rPr>
        <w:fldChar w:fldCharType="begin"/>
      </w:r>
      <w:r w:rsidR="00DD7809" w:rsidRPr="00BC62C8">
        <w:rPr>
          <w:lang w:val="en-US"/>
          <w:rPrChange w:id="226" w:author="Администратор" w:date="2015-08-14T00:11:00Z">
            <w:rPr>
              <w:lang w:val="en-US"/>
            </w:rPr>
          </w:rPrChange>
        </w:rPr>
        <w:instrText xml:space="preserve"> HYPERLINK "http://ws.kh.ua/en/results/2014/junior/" \h </w:instrText>
      </w:r>
      <w:r w:rsidR="00DD7809" w:rsidRPr="00BC62C8">
        <w:rPr>
          <w:lang w:val="en-US"/>
          <w:rPrChange w:id="227" w:author="Администратор" w:date="2015-08-14T00:11:00Z">
            <w:rPr/>
          </w:rPrChange>
        </w:rPr>
        <w:fldChar w:fldCharType="separate"/>
      </w:r>
      <w:proofErr w:type="gramStart"/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2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t>Junior</w:t>
      </w:r>
      <w:proofErr w:type="gramEnd"/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29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t xml:space="preserve"> league</w:t>
      </w:r>
      <w:r w:rsidR="00DD7809"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30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fldChar w:fldCharType="end"/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31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).</w:t>
      </w:r>
    </w:p>
    <w:p w14:paraId="40A0F746" w14:textId="67FF768B" w:rsidR="008E3019" w:rsidRPr="00BC62C8" w:rsidRDefault="0007615E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23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white"/>
              <w:lang w:val="en-GB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33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lang w:val="en-GB"/>
            </w:rPr>
          </w:rPrChange>
        </w:rPr>
        <w:t xml:space="preserve">2014: </w:t>
      </w:r>
      <w:r w:rsidR="00DD7809" w:rsidRPr="00BC62C8">
        <w:rPr>
          <w:lang w:val="en-US"/>
          <w:rPrChange w:id="234" w:author="Администратор" w:date="2015-08-14T00:11:00Z">
            <w:rPr/>
          </w:rPrChange>
        </w:rPr>
        <w:fldChar w:fldCharType="begin"/>
      </w:r>
      <w:r w:rsidR="00DD7809" w:rsidRPr="00BC62C8">
        <w:rPr>
          <w:lang w:val="en-US"/>
          <w:rPrChange w:id="235" w:author="Администратор" w:date="2015-08-14T00:11:00Z">
            <w:rPr>
              <w:lang w:val="en-US"/>
            </w:rPr>
          </w:rPrChange>
        </w:rPr>
        <w:instrText xml:space="preserve"> HYPERLINK "http://olimp.vntu.edu.ua/all2014.php" \h </w:instrText>
      </w:r>
      <w:r w:rsidR="00DD7809" w:rsidRPr="00BC62C8">
        <w:rPr>
          <w:lang w:val="en-US"/>
          <w:rPrChange w:id="236" w:author="Администратор" w:date="2015-08-14T00:11:00Z">
            <w:rPr/>
          </w:rPrChange>
        </w:rPr>
        <w:fldChar w:fldCharType="separate"/>
      </w:r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37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u w:val="single"/>
              <w:lang w:val="en-GB"/>
            </w:rPr>
          </w:rPrChange>
        </w:rPr>
        <w:t>ACM Southeastern European Regional Programming Contest (SEERC) (1/4, Ukraine)</w:t>
      </w:r>
      <w:r w:rsidR="00DD7809"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3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u w:val="single"/>
              <w:lang w:val="en-GB"/>
            </w:rPr>
          </w:rPrChange>
        </w:rPr>
        <w:fldChar w:fldCharType="end"/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39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lang w:val="en-GB"/>
            </w:rPr>
          </w:rPrChange>
        </w:rPr>
        <w:t xml:space="preserve"> – 20</w:t>
      </w:r>
      <w:r w:rsidRPr="00BC62C8">
        <w:rPr>
          <w:rFonts w:ascii="Times New Roman" w:eastAsia="Times New Roman" w:hAnsi="Times New Roman" w:cs="Times New Roman"/>
          <w:color w:val="auto"/>
          <w:szCs w:val="22"/>
          <w:vertAlign w:val="superscript"/>
          <w:lang w:val="en-US"/>
          <w:rPrChange w:id="240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vertAlign w:val="superscript"/>
              <w:lang w:val="en-GB"/>
            </w:rPr>
          </w:rPrChange>
        </w:rPr>
        <w:t>th</w:t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41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highlight w:val="white"/>
              <w:lang w:val="en-GB"/>
            </w:rPr>
          </w:rPrChange>
        </w:rPr>
        <w:t xml:space="preserve"> Place.</w:t>
      </w:r>
    </w:p>
    <w:p w14:paraId="0D0B317B" w14:textId="77777777" w:rsidR="00145D0F" w:rsidRPr="00BC62C8" w:rsidDel="00B03E1B" w:rsidRDefault="0007615E" w:rsidP="00571EDC">
      <w:pPr>
        <w:numPr>
          <w:ilvl w:val="0"/>
          <w:numId w:val="1"/>
        </w:numPr>
        <w:spacing w:line="240" w:lineRule="auto"/>
        <w:ind w:hanging="359"/>
        <w:contextualSpacing/>
        <w:rPr>
          <w:del w:id="242" w:author="Администратор" w:date="2015-08-13T23:45:00Z"/>
          <w:rFonts w:ascii="Times New Roman" w:eastAsia="Times New Roman" w:hAnsi="Times New Roman" w:cs="Times New Roman"/>
          <w:color w:val="auto"/>
          <w:szCs w:val="22"/>
          <w:lang w:val="en-US"/>
          <w:rPrChange w:id="243" w:author="Администратор" w:date="2015-08-14T00:11:00Z">
            <w:rPr>
              <w:del w:id="244" w:author="Администратор" w:date="2015-08-13T23:45:00Z"/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</w:pP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45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P</w:t>
      </w:r>
      <w:r w:rsidR="00050B38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46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articipating in Online Contests</w:t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47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: </w:t>
      </w:r>
      <w:r w:rsidR="00DD7809" w:rsidRPr="00BC62C8">
        <w:rPr>
          <w:lang w:val="en-US"/>
          <w:rPrChange w:id="248" w:author="Администратор" w:date="2015-08-14T00:11:00Z">
            <w:rPr/>
          </w:rPrChange>
        </w:rPr>
        <w:fldChar w:fldCharType="begin"/>
      </w:r>
      <w:r w:rsidR="00DD7809" w:rsidRPr="00BC62C8">
        <w:rPr>
          <w:lang w:val="en-US"/>
          <w:rPrChange w:id="249" w:author="Администратор" w:date="2015-08-14T00:11:00Z">
            <w:rPr>
              <w:lang w:val="en-US"/>
            </w:rPr>
          </w:rPrChange>
        </w:rPr>
        <w:instrText xml:space="preserve"> HYPERLINK "http://codeforces.com/" \h </w:instrText>
      </w:r>
      <w:r w:rsidR="00DD7809" w:rsidRPr="00BC62C8">
        <w:rPr>
          <w:lang w:val="en-US"/>
          <w:rPrChange w:id="250" w:author="Администратор" w:date="2015-08-14T00:11:00Z">
            <w:rPr/>
          </w:rPrChange>
        </w:rPr>
        <w:fldChar w:fldCharType="separate"/>
      </w:r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51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t>codeforces.com</w:t>
      </w:r>
      <w:r w:rsidR="00DD7809"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52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fldChar w:fldCharType="end"/>
      </w:r>
      <w:r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53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 xml:space="preserve">, </w:t>
      </w:r>
      <w:r w:rsidR="00DD7809" w:rsidRPr="00BC62C8">
        <w:rPr>
          <w:lang w:val="en-US"/>
          <w:rPrChange w:id="254" w:author="Администратор" w:date="2015-08-14T00:11:00Z">
            <w:rPr/>
          </w:rPrChange>
        </w:rPr>
        <w:fldChar w:fldCharType="begin"/>
      </w:r>
      <w:r w:rsidR="00DD7809" w:rsidRPr="00BC62C8">
        <w:rPr>
          <w:lang w:val="en-US"/>
          <w:rPrChange w:id="255" w:author="Администратор" w:date="2015-08-14T00:11:00Z">
            <w:rPr>
              <w:lang w:val="en-US"/>
            </w:rPr>
          </w:rPrChange>
        </w:rPr>
        <w:instrText xml:space="preserve"> HYPERLINK "http://www.topcoder.com/" \h </w:instrText>
      </w:r>
      <w:r w:rsidR="00DD7809" w:rsidRPr="00BC62C8">
        <w:rPr>
          <w:lang w:val="en-US"/>
          <w:rPrChange w:id="256" w:author="Администратор" w:date="2015-08-14T00:11:00Z">
            <w:rPr/>
          </w:rPrChange>
        </w:rPr>
        <w:fldChar w:fldCharType="separate"/>
      </w:r>
      <w:r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57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t>topcoder.com</w:t>
      </w:r>
      <w:r w:rsidR="00DD7809" w:rsidRPr="00BC62C8">
        <w:rPr>
          <w:rFonts w:ascii="Times New Roman" w:eastAsia="Times New Roman" w:hAnsi="Times New Roman" w:cs="Times New Roman"/>
          <w:color w:val="auto"/>
          <w:szCs w:val="22"/>
          <w:u w:val="single"/>
          <w:lang w:val="en-US"/>
          <w:rPrChange w:id="258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u w:val="single"/>
              <w:lang w:val="en-GB"/>
            </w:rPr>
          </w:rPrChange>
        </w:rPr>
        <w:fldChar w:fldCharType="end"/>
      </w:r>
      <w:r w:rsidR="00AB05FB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59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t>.</w:t>
      </w:r>
    </w:p>
    <w:p w14:paraId="327FFB74" w14:textId="77777777" w:rsidR="00571EDC" w:rsidRPr="00BC62C8" w:rsidRDefault="00571EDC" w:rsidP="00B03E1B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color w:val="auto"/>
          <w:szCs w:val="22"/>
          <w:lang w:val="en-US"/>
          <w:rPrChange w:id="260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pPrChange w:id="261" w:author="Администратор" w:date="2015-08-13T23:45:00Z">
          <w:pPr>
            <w:spacing w:line="240" w:lineRule="auto"/>
            <w:ind w:left="720"/>
            <w:contextualSpacing/>
          </w:pPr>
        </w:pPrChange>
      </w:pPr>
    </w:p>
    <w:p w14:paraId="0D0B317C" w14:textId="77777777" w:rsidR="0009201D" w:rsidRPr="00BC62C8" w:rsidRDefault="00A34614" w:rsidP="00B03E1B">
      <w:pPr>
        <w:spacing w:before="360" w:after="60" w:line="240" w:lineRule="auto"/>
        <w:rPr>
          <w:rFonts w:ascii="Times New Roman" w:hAnsi="Times New Roman" w:cs="Times New Roman"/>
          <w:color w:val="auto"/>
          <w:szCs w:val="22"/>
          <w:lang w:val="en-US"/>
          <w:rPrChange w:id="26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pPrChange w:id="263" w:author="Администратор" w:date="2015-08-13T23:52:00Z">
          <w:pPr>
            <w:spacing w:line="240" w:lineRule="auto"/>
          </w:pPr>
        </w:pPrChange>
      </w:pPr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264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  <w:lang w:val="en-GB"/>
            </w:rPr>
          </w:rPrChange>
        </w:rPr>
        <w:t>Projects</w:t>
      </w:r>
    </w:p>
    <w:p w14:paraId="0D0B317D" w14:textId="682CB7B9" w:rsidR="0009201D" w:rsidRPr="00BC62C8" w:rsidRDefault="0007615E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26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bookmarkStart w:id="266" w:name="h.gjdgxs" w:colFirst="0" w:colLast="0"/>
      <w:bookmarkEnd w:id="266"/>
      <w:del w:id="267" w:author="Администратор" w:date="2015-08-13T23:53:00Z">
        <w:r w:rsidRPr="00BC62C8" w:rsidDel="00B06CB4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268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 xml:space="preserve">Creating </w:delText>
        </w:r>
      </w:del>
      <w:ins w:id="269" w:author="Администратор" w:date="2015-08-14T00:27:00Z">
        <w:r w:rsidR="00186167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>Developed</w:t>
        </w:r>
      </w:ins>
      <w:ins w:id="270" w:author="Администратор" w:date="2015-08-13T23:53:00Z">
        <w:r w:rsidR="00B06CB4" w:rsidRPr="00BC62C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271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t xml:space="preserve"> </w:t>
        </w:r>
      </w:ins>
      <w:r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272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  <w:lang w:val="en-GB"/>
            </w:rPr>
          </w:rPrChange>
        </w:rPr>
        <w:t>additional features for open-source project Notepad++</w:t>
      </w:r>
      <w:r w:rsidR="0001340D" w:rsidRPr="00BC62C8"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273" w:author="Администратор" w:date="2015-08-14T00:11:00Z">
            <w:rPr>
              <w:rFonts w:ascii="Times New Roman" w:eastAsia="Times New Roman" w:hAnsi="Times New Roman" w:cs="Times New Roman"/>
              <w:b/>
              <w:color w:val="auto"/>
              <w:szCs w:val="22"/>
              <w:lang w:val="en-GB"/>
            </w:rPr>
          </w:rPrChange>
        </w:rPr>
        <w:t>.</w:t>
      </w:r>
      <w:r w:rsidR="00544086" w:rsidRPr="00BC62C8">
        <w:rPr>
          <w:rFonts w:ascii="Times New Roman" w:eastAsia="Times New Roman" w:hAnsi="Times New Roman" w:cs="Times New Roman"/>
          <w:color w:val="auto"/>
          <w:szCs w:val="22"/>
          <w:lang w:val="en-US"/>
          <w:rPrChange w:id="274" w:author="Администратор" w:date="2015-08-14T00:11:00Z">
            <w:rPr>
              <w:rFonts w:ascii="Times New Roman" w:eastAsia="Times New Roman" w:hAnsi="Times New Roman" w:cs="Times New Roman"/>
              <w:color w:val="auto"/>
              <w:szCs w:val="22"/>
              <w:lang w:val="en-GB"/>
            </w:rPr>
          </w:rPrChange>
        </w:rPr>
        <w:br/>
      </w:r>
      <w:r w:rsidR="00181487" w:rsidRPr="00BC62C8">
        <w:rPr>
          <w:rFonts w:ascii="Times New Roman" w:hAnsi="Times New Roman" w:cs="Times New Roman"/>
          <w:color w:val="auto"/>
          <w:szCs w:val="22"/>
          <w:lang w:val="en-US"/>
          <w:rPrChange w:id="27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Added feature which allows </w:t>
      </w:r>
      <w:proofErr w:type="gramStart"/>
      <w:r w:rsidR="00181487" w:rsidRPr="00BC62C8">
        <w:rPr>
          <w:rFonts w:ascii="Times New Roman" w:hAnsi="Times New Roman" w:cs="Times New Roman"/>
          <w:color w:val="auto"/>
          <w:szCs w:val="22"/>
          <w:lang w:val="en-US"/>
          <w:rPrChange w:id="27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to continue</w:t>
      </w:r>
      <w:proofErr w:type="gramEnd"/>
      <w:r w:rsidR="00181487" w:rsidRPr="00BC62C8">
        <w:rPr>
          <w:rFonts w:ascii="Times New Roman" w:hAnsi="Times New Roman" w:cs="Times New Roman"/>
          <w:color w:val="auto"/>
          <w:szCs w:val="22"/>
          <w:lang w:val="en-US"/>
          <w:rPrChange w:id="27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working with file from the position it was closed</w:t>
      </w:r>
      <w:del w:id="278" w:author="Администратор" w:date="2015-08-13T23:53:00Z">
        <w:r w:rsidR="00181487" w:rsidRPr="00BC62C8" w:rsidDel="00B06CB4">
          <w:rPr>
            <w:rFonts w:ascii="Times New Roman" w:hAnsi="Times New Roman" w:cs="Times New Roman"/>
            <w:color w:val="auto"/>
            <w:szCs w:val="22"/>
            <w:lang w:val="en-US"/>
            <w:rPrChange w:id="279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on</w:delText>
        </w:r>
      </w:del>
      <w:ins w:id="280" w:author="Администратор" w:date="2015-08-13T23:53:00Z">
        <w:r w:rsidR="00B06CB4" w:rsidRPr="00BC62C8">
          <w:rPr>
            <w:rFonts w:ascii="Times New Roman" w:hAnsi="Times New Roman" w:cs="Times New Roman"/>
            <w:color w:val="auto"/>
            <w:szCs w:val="22"/>
            <w:lang w:val="en-US"/>
            <w:rPrChange w:id="28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.</w:t>
        </w:r>
      </w:ins>
      <w:r w:rsidR="00050B38" w:rsidRPr="00BC62C8">
        <w:rPr>
          <w:rFonts w:ascii="Times New Roman" w:hAnsi="Times New Roman" w:cs="Times New Roman"/>
          <w:color w:val="auto"/>
          <w:szCs w:val="22"/>
          <w:lang w:val="en-US"/>
          <w:rPrChange w:id="28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</w:t>
      </w:r>
      <w:ins w:id="283" w:author="Администратор" w:date="2015-08-13T23:54:00Z">
        <w:r w:rsidR="00B06CB4" w:rsidRPr="00BC62C8">
          <w:rPr>
            <w:rFonts w:ascii="Times New Roman" w:hAnsi="Times New Roman" w:cs="Times New Roman"/>
            <w:color w:val="auto"/>
            <w:szCs w:val="22"/>
            <w:lang w:val="en-US"/>
            <w:rPrChange w:id="28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br/>
        </w:r>
      </w:ins>
      <w:del w:id="285" w:author="Администратор" w:date="2015-08-13T23:54:00Z">
        <w:r w:rsidR="00C56547" w:rsidRPr="00BC62C8" w:rsidDel="00B06CB4">
          <w:rPr>
            <w:rFonts w:ascii="Times New Roman" w:hAnsi="Times New Roman" w:cs="Times New Roman"/>
            <w:color w:val="auto"/>
            <w:szCs w:val="22"/>
            <w:lang w:val="en-US"/>
            <w:rPrChange w:id="286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</w:delText>
        </w:r>
      </w:del>
      <w:r w:rsidR="00C56547" w:rsidRPr="00BC62C8">
        <w:rPr>
          <w:rFonts w:ascii="Times New Roman" w:hAnsi="Times New Roman" w:cs="Times New Roman"/>
          <w:color w:val="auto"/>
          <w:szCs w:val="22"/>
          <w:lang w:val="en-US"/>
          <w:rPrChange w:id="28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| C++, VS</w:t>
      </w:r>
      <w:r w:rsidR="00C07231" w:rsidRPr="00BC62C8">
        <w:rPr>
          <w:rFonts w:ascii="Times New Roman" w:hAnsi="Times New Roman" w:cs="Times New Roman"/>
          <w:color w:val="auto"/>
          <w:szCs w:val="22"/>
          <w:lang w:val="en-US"/>
          <w:rPrChange w:id="28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| </w:t>
      </w:r>
      <w:del w:id="289" w:author="Администратор" w:date="2015-08-14T00:13:00Z">
        <w:r w:rsidR="00C07231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29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1</w:delText>
        </w:r>
        <w:r w:rsidR="00D9535B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29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</w:delText>
        </w:r>
      </w:del>
      <w:ins w:id="292" w:author="Администратор" w:date="2015-08-14T00:13:00Z">
        <w:r w:rsidR="00BC62C8">
          <w:rPr>
            <w:rFonts w:ascii="Times New Roman" w:hAnsi="Times New Roman" w:cs="Times New Roman"/>
            <w:color w:val="auto"/>
            <w:szCs w:val="22"/>
            <w:lang w:val="en-US"/>
          </w:rPr>
          <w:t>1</w:t>
        </w:r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29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 xml:space="preserve"> </w:t>
        </w:r>
      </w:ins>
      <w:del w:id="294" w:author="Администратор" w:date="2015-08-14T00:13:00Z">
        <w:r w:rsidR="00D9535B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295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week </w:delText>
        </w:r>
      </w:del>
      <w:ins w:id="296" w:author="Администратор" w:date="2015-08-14T00:13:00Z">
        <w:r w:rsidR="00BC62C8">
          <w:rPr>
            <w:rFonts w:ascii="Times New Roman" w:hAnsi="Times New Roman" w:cs="Times New Roman"/>
            <w:color w:val="auto"/>
            <w:szCs w:val="22"/>
            <w:lang w:val="en-US"/>
          </w:rPr>
          <w:t>month</w:t>
        </w:r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29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 xml:space="preserve"> </w:t>
        </w:r>
      </w:ins>
      <w:r w:rsidR="00D9535B" w:rsidRPr="00BC62C8">
        <w:rPr>
          <w:rFonts w:ascii="Times New Roman" w:hAnsi="Times New Roman" w:cs="Times New Roman"/>
          <w:color w:val="auto"/>
          <w:szCs w:val="22"/>
          <w:lang w:val="en-US"/>
          <w:rPrChange w:id="29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x 1 engineer</w:t>
      </w:r>
    </w:p>
    <w:p w14:paraId="0D0B317E" w14:textId="0079BBC1" w:rsidR="0034258C" w:rsidRPr="00BC62C8" w:rsidRDefault="00BD42C1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29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00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 xml:space="preserve">Gesture </w:t>
      </w:r>
      <w:r w:rsidR="002851BD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01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>recognition</w:t>
      </w: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02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 xml:space="preserve"> application</w:t>
      </w:r>
      <w:r w:rsidR="0034258C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03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>.</w:t>
      </w:r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0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br/>
      </w:r>
      <w:r w:rsidRPr="00BC62C8">
        <w:rPr>
          <w:rFonts w:ascii="Times New Roman" w:hAnsi="Times New Roman" w:cs="Times New Roman"/>
          <w:color w:val="auto"/>
          <w:szCs w:val="22"/>
          <w:lang w:val="en-US"/>
          <w:rPrChange w:id="30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Android Java Application using Dynamic Time Wrapping</w:t>
      </w:r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0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algorithm and accelerometer </w:t>
      </w:r>
      <w:ins w:id="307" w:author="Администратор" w:date="2015-08-13T23:54:00Z">
        <w:r w:rsidR="00B06CB4" w:rsidRPr="00BC62C8">
          <w:rPr>
            <w:rFonts w:ascii="Times New Roman" w:hAnsi="Times New Roman" w:cs="Times New Roman"/>
            <w:color w:val="auto"/>
            <w:szCs w:val="22"/>
            <w:lang w:val="en-US"/>
            <w:rPrChange w:id="30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br/>
        </w:r>
      </w:ins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0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| Java, </w:t>
      </w:r>
      <w:proofErr w:type="spellStart"/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1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IntelliJ</w:t>
      </w:r>
      <w:proofErr w:type="spellEnd"/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1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| </w:t>
      </w:r>
      <w:ins w:id="312" w:author="Администратор" w:date="2015-08-14T00:13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3</w:t>
        </w:r>
      </w:ins>
      <w:del w:id="313" w:author="Администратор" w:date="2015-08-14T00:13:00Z">
        <w:r w:rsidR="0034258C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31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1.5</w:delText>
        </w:r>
      </w:del>
      <w:r w:rsidR="0034258C" w:rsidRPr="00BC62C8">
        <w:rPr>
          <w:rFonts w:ascii="Times New Roman" w:hAnsi="Times New Roman" w:cs="Times New Roman"/>
          <w:color w:val="auto"/>
          <w:szCs w:val="22"/>
          <w:lang w:val="en-US"/>
          <w:rPrChange w:id="31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weeks x 1 engineer</w:t>
      </w:r>
    </w:p>
    <w:p w14:paraId="0D0B317F" w14:textId="52378B9A" w:rsidR="007809AF" w:rsidRPr="00BC62C8" w:rsidDel="005D4038" w:rsidRDefault="00C63AB5" w:rsidP="00571EDC">
      <w:pPr>
        <w:numPr>
          <w:ilvl w:val="0"/>
          <w:numId w:val="1"/>
        </w:numPr>
        <w:spacing w:line="240" w:lineRule="auto"/>
        <w:ind w:hanging="359"/>
        <w:contextualSpacing/>
        <w:rPr>
          <w:del w:id="316" w:author="Администратор" w:date="2015-08-14T00:36:00Z"/>
          <w:rFonts w:ascii="Times New Roman" w:hAnsi="Times New Roman" w:cs="Times New Roman"/>
          <w:color w:val="auto"/>
          <w:szCs w:val="22"/>
          <w:lang w:val="en-US"/>
          <w:rPrChange w:id="317" w:author="Администратор" w:date="2015-08-14T00:11:00Z">
            <w:rPr>
              <w:del w:id="318" w:author="Администратор" w:date="2015-08-14T00:36:00Z"/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del w:id="319" w:author="Администратор" w:date="2015-08-14T00:36:00Z">
        <w:r w:rsidRPr="00BC62C8" w:rsidDel="005D4038">
          <w:rPr>
            <w:rFonts w:ascii="Times New Roman" w:hAnsi="Times New Roman" w:cs="Times New Roman"/>
            <w:b/>
            <w:color w:val="auto"/>
            <w:szCs w:val="22"/>
            <w:lang w:val="en-US"/>
            <w:rPrChange w:id="320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 xml:space="preserve">Phone </w:delText>
        </w:r>
      </w:del>
      <w:del w:id="321" w:author="Администратор" w:date="2015-08-13T23:57:00Z">
        <w:r w:rsidRPr="00BC62C8" w:rsidDel="00B06CB4">
          <w:rPr>
            <w:rFonts w:ascii="Times New Roman" w:hAnsi="Times New Roman" w:cs="Times New Roman"/>
            <w:b/>
            <w:color w:val="auto"/>
            <w:szCs w:val="22"/>
            <w:lang w:val="en-US"/>
            <w:rPrChange w:id="322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Station</w:delText>
        </w:r>
        <w:r w:rsidR="00C02E01" w:rsidRPr="00BC62C8" w:rsidDel="00B06CB4">
          <w:rPr>
            <w:rFonts w:ascii="Times New Roman" w:hAnsi="Times New Roman" w:cs="Times New Roman"/>
            <w:b/>
            <w:color w:val="auto"/>
            <w:szCs w:val="22"/>
            <w:lang w:val="en-US"/>
            <w:rPrChange w:id="323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 xml:space="preserve"> </w:delText>
        </w:r>
      </w:del>
      <w:del w:id="324" w:author="Администратор" w:date="2015-08-14T00:36:00Z">
        <w:r w:rsidR="0090072E" w:rsidRPr="00BC62C8" w:rsidDel="005D4038">
          <w:rPr>
            <w:rFonts w:ascii="Times New Roman" w:hAnsi="Times New Roman" w:cs="Times New Roman"/>
            <w:b/>
            <w:color w:val="auto"/>
            <w:szCs w:val="22"/>
            <w:lang w:val="en-US"/>
            <w:rPrChange w:id="325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delText>Web-System.</w:delText>
        </w:r>
        <w:r w:rsidR="0090072E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26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br/>
        </w:r>
        <w:r w:rsidR="00BD42C1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2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Java Web-System</w:delText>
        </w:r>
        <w:r w:rsidR="0090072E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2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.</w:delText>
        </w:r>
        <w:r w:rsidR="00BD42C1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29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JSP used for </w:delText>
        </w:r>
      </w:del>
      <w:del w:id="330" w:author="Администратор" w:date="2015-08-14T00:25:00Z">
        <w:r w:rsidR="00BD42C1" w:rsidRPr="00BC62C8" w:rsidDel="00186167">
          <w:rPr>
            <w:rFonts w:ascii="Times New Roman" w:hAnsi="Times New Roman" w:cs="Times New Roman"/>
            <w:color w:val="auto"/>
            <w:szCs w:val="22"/>
            <w:lang w:val="en-US"/>
            <w:rPrChange w:id="33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visual part</w:delText>
        </w:r>
      </w:del>
      <w:del w:id="332" w:author="Администратор" w:date="2015-08-14T00:36:00Z">
        <w:r w:rsidR="00BD42C1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. JDBC used for interaction with database. </w:delText>
        </w:r>
        <w:r w:rsidR="00735F5D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Servlets used to handle requests to Web-System.</w:delText>
        </w:r>
        <w:r w:rsidR="003E5036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5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</w:delText>
        </w:r>
        <w:r w:rsidR="00735F5D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6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Model-View-Controller </w:delText>
        </w:r>
        <w:r w:rsidR="00F42AB5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architecture used | </w:delText>
        </w:r>
        <w:r w:rsidR="002D6C4B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Java, IntelliJ | 1</w:delText>
        </w:r>
        <w:r w:rsidR="00336310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39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.5</w:delText>
        </w:r>
        <w:r w:rsidR="008D07BC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4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weeks x 1 eng</w:delText>
        </w:r>
        <w:r w:rsidR="00F42AB5" w:rsidRPr="00BC62C8" w:rsidDel="005D4038">
          <w:rPr>
            <w:rFonts w:ascii="Times New Roman" w:hAnsi="Times New Roman" w:cs="Times New Roman"/>
            <w:color w:val="auto"/>
            <w:szCs w:val="22"/>
            <w:lang w:val="en-US"/>
            <w:rPrChange w:id="34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ineer</w:delText>
        </w:r>
      </w:del>
    </w:p>
    <w:p w14:paraId="6540A9FA" w14:textId="3D53827D" w:rsidR="008E3019" w:rsidRPr="00BC62C8" w:rsidRDefault="009534C0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34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</w:pP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43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Sports A</w:t>
      </w:r>
      <w:r w:rsidR="008E3019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44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 xml:space="preserve">ssistant </w:t>
      </w:r>
      <w:ins w:id="345" w:author="Администратор" w:date="2015-08-14T00:16:00Z">
        <w:r w:rsidR="00A45198">
          <w:rPr>
            <w:rFonts w:ascii="Times New Roman" w:hAnsi="Times New Roman" w:cs="Times New Roman"/>
            <w:b/>
            <w:color w:val="auto"/>
            <w:szCs w:val="22"/>
            <w:lang w:val="en-US"/>
          </w:rPr>
          <w:t xml:space="preserve">Android </w:t>
        </w:r>
      </w:ins>
      <w:del w:id="346" w:author="Администратор" w:date="2015-08-14T00:16:00Z">
        <w:r w:rsidR="008E3019" w:rsidRPr="00BC62C8" w:rsidDel="00A45198">
          <w:rPr>
            <w:rFonts w:ascii="Times New Roman" w:hAnsi="Times New Roman" w:cs="Times New Roman"/>
            <w:b/>
            <w:color w:val="auto"/>
            <w:szCs w:val="22"/>
            <w:lang w:val="en-US"/>
            <w:rPrChange w:id="347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delText>application</w:delText>
        </w:r>
      </w:del>
      <w:ins w:id="348" w:author="Администратор" w:date="2015-08-14T00:16:00Z">
        <w:r w:rsidR="00A45198">
          <w:rPr>
            <w:rFonts w:ascii="Times New Roman" w:hAnsi="Times New Roman" w:cs="Times New Roman"/>
            <w:b/>
            <w:color w:val="auto"/>
            <w:szCs w:val="22"/>
            <w:lang w:val="en-US"/>
          </w:rPr>
          <w:t>A</w:t>
        </w:r>
        <w:r w:rsidR="00A45198"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349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t>pplication</w:t>
        </w:r>
      </w:ins>
      <w:r w:rsidR="00433735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50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.</w:t>
      </w:r>
      <w:r w:rsidR="008E3019" w:rsidRPr="00BC62C8">
        <w:rPr>
          <w:rFonts w:ascii="Times New Roman" w:hAnsi="Times New Roman" w:cs="Times New Roman"/>
          <w:color w:val="auto"/>
          <w:szCs w:val="22"/>
          <w:lang w:val="en-US"/>
          <w:rPrChange w:id="35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br/>
        <w:t>Andr</w:t>
      </w:r>
      <w:r w:rsidR="00FC2526" w:rsidRPr="00BC62C8">
        <w:rPr>
          <w:rFonts w:ascii="Times New Roman" w:hAnsi="Times New Roman" w:cs="Times New Roman"/>
          <w:color w:val="auto"/>
          <w:szCs w:val="22"/>
          <w:lang w:val="en-US"/>
          <w:rPrChange w:id="35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oid Java Application which contains exercises with </w:t>
      </w:r>
      <w:r w:rsidR="00B63B87" w:rsidRPr="00BC62C8">
        <w:rPr>
          <w:rFonts w:ascii="Times New Roman" w:hAnsi="Times New Roman" w:cs="Times New Roman"/>
          <w:color w:val="auto"/>
          <w:szCs w:val="22"/>
          <w:lang w:val="en-US"/>
          <w:rPrChange w:id="35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images, </w:t>
      </w:r>
      <w:r w:rsidR="00FC2526" w:rsidRPr="00BC62C8">
        <w:rPr>
          <w:rFonts w:ascii="Times New Roman" w:hAnsi="Times New Roman" w:cs="Times New Roman"/>
          <w:color w:val="auto"/>
          <w:szCs w:val="22"/>
          <w:lang w:val="en-US"/>
          <w:rPrChange w:id="35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instructions, descriptions and shows live exercise performance process</w:t>
      </w:r>
      <w:ins w:id="355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r w:rsidR="003B3933" w:rsidRPr="00BC62C8">
        <w:rPr>
          <w:rFonts w:ascii="Times New Roman" w:hAnsi="Times New Roman" w:cs="Times New Roman"/>
          <w:color w:val="auto"/>
          <w:szCs w:val="22"/>
          <w:lang w:val="en-US"/>
          <w:rPrChange w:id="35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| Java, </w:t>
      </w:r>
      <w:proofErr w:type="spellStart"/>
      <w:r w:rsidR="003B3933" w:rsidRPr="00BC62C8">
        <w:rPr>
          <w:rFonts w:ascii="Times New Roman" w:hAnsi="Times New Roman" w:cs="Times New Roman"/>
          <w:color w:val="auto"/>
          <w:szCs w:val="22"/>
          <w:lang w:val="en-US"/>
          <w:rPrChange w:id="35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Intelli</w:t>
      </w:r>
      <w:r w:rsidR="0074706F" w:rsidRPr="00BC62C8">
        <w:rPr>
          <w:rFonts w:ascii="Times New Roman" w:hAnsi="Times New Roman" w:cs="Times New Roman"/>
          <w:color w:val="auto"/>
          <w:szCs w:val="22"/>
          <w:lang w:val="en-US"/>
          <w:rPrChange w:id="35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J</w:t>
      </w:r>
      <w:proofErr w:type="spellEnd"/>
      <w:r w:rsidR="003B3933" w:rsidRPr="00BC62C8">
        <w:rPr>
          <w:rFonts w:ascii="Times New Roman" w:hAnsi="Times New Roman" w:cs="Times New Roman"/>
          <w:color w:val="auto"/>
          <w:szCs w:val="22"/>
          <w:lang w:val="en-US"/>
          <w:rPrChange w:id="35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| </w:t>
      </w:r>
      <w:del w:id="360" w:author="Администратор" w:date="2015-08-14T00:18:00Z">
        <w:r w:rsidR="003B3933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36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1 </w:delText>
        </w:r>
      </w:del>
      <w:ins w:id="362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2</w:t>
        </w:r>
        <w:r w:rsidR="00A45198" w:rsidRPr="00BC62C8">
          <w:rPr>
            <w:rFonts w:ascii="Times New Roman" w:hAnsi="Times New Roman" w:cs="Times New Roman"/>
            <w:color w:val="auto"/>
            <w:szCs w:val="22"/>
            <w:lang w:val="en-US"/>
            <w:rPrChange w:id="36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t xml:space="preserve"> </w:t>
        </w:r>
      </w:ins>
      <w:r w:rsidR="003B3933" w:rsidRPr="00BC62C8">
        <w:rPr>
          <w:rFonts w:ascii="Times New Roman" w:hAnsi="Times New Roman" w:cs="Times New Roman"/>
          <w:color w:val="auto"/>
          <w:szCs w:val="22"/>
          <w:lang w:val="en-US"/>
          <w:rPrChange w:id="36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week x 1 engineer</w:t>
      </w:r>
    </w:p>
    <w:p w14:paraId="201D61DA" w14:textId="057603BE" w:rsidR="00433735" w:rsidRPr="00BC62C8" w:rsidRDefault="004A0F73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36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</w:pPr>
      <w:del w:id="366" w:author="Администратор" w:date="2015-08-14T00:01:00Z">
        <w:r w:rsidRPr="00BC62C8" w:rsidDel="00B06CB4">
          <w:rPr>
            <w:rFonts w:ascii="Times New Roman" w:hAnsi="Times New Roman" w:cs="Times New Roman"/>
            <w:b/>
            <w:color w:val="auto"/>
            <w:szCs w:val="22"/>
            <w:lang w:val="en-US"/>
            <w:rPrChange w:id="367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delText>Object</w:delText>
        </w:r>
        <w:r w:rsidR="00433735" w:rsidRPr="00BC62C8" w:rsidDel="00B06CB4">
          <w:rPr>
            <w:rFonts w:ascii="Times New Roman" w:hAnsi="Times New Roman" w:cs="Times New Roman"/>
            <w:b/>
            <w:color w:val="auto"/>
            <w:szCs w:val="22"/>
            <w:lang w:val="en-US"/>
            <w:rPrChange w:id="368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delText xml:space="preserve"> </w:delText>
        </w:r>
      </w:del>
      <w:ins w:id="369" w:author="Администратор" w:date="2015-08-14T00:01:00Z">
        <w:r w:rsidR="00B06CB4"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370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t xml:space="preserve">Car plate </w:t>
        </w:r>
      </w:ins>
      <w:r w:rsidR="00433735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71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recognition application</w:t>
      </w:r>
      <w:r w:rsidR="00761C68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72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.</w:t>
      </w:r>
      <w:r w:rsidR="00433735" w:rsidRPr="00BC62C8">
        <w:rPr>
          <w:rFonts w:ascii="Times New Roman" w:hAnsi="Times New Roman" w:cs="Times New Roman"/>
          <w:color w:val="auto"/>
          <w:szCs w:val="22"/>
          <w:lang w:val="en-US"/>
          <w:rPrChange w:id="37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br/>
      </w:r>
      <w:r w:rsidR="00761C68" w:rsidRPr="00BC62C8">
        <w:rPr>
          <w:rFonts w:ascii="Times New Roman" w:hAnsi="Times New Roman" w:cs="Times New Roman"/>
          <w:color w:val="auto"/>
          <w:szCs w:val="22"/>
          <w:lang w:val="en-US"/>
          <w:rPrChange w:id="37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Android Java Application, which allows </w:t>
      </w:r>
      <w:r w:rsidR="004C4308" w:rsidRPr="00BC62C8">
        <w:rPr>
          <w:rFonts w:ascii="Times New Roman" w:hAnsi="Times New Roman" w:cs="Times New Roman"/>
          <w:color w:val="auto"/>
          <w:szCs w:val="22"/>
          <w:lang w:val="en-US"/>
          <w:rPrChange w:id="37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finding</w:t>
      </w:r>
      <w:r w:rsidR="00761C68" w:rsidRPr="00BC62C8">
        <w:rPr>
          <w:rFonts w:ascii="Times New Roman" w:hAnsi="Times New Roman" w:cs="Times New Roman"/>
          <w:color w:val="auto"/>
          <w:szCs w:val="22"/>
          <w:lang w:val="en-US"/>
          <w:rPrChange w:id="37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location of car </w:t>
      </w:r>
      <w:del w:id="377" w:author="Администратор" w:date="2015-08-14T00:15:00Z">
        <w:r w:rsidR="00761C68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37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licence </w:delText>
        </w:r>
      </w:del>
      <w:r w:rsidR="00761C68" w:rsidRPr="00BC62C8">
        <w:rPr>
          <w:rFonts w:ascii="Times New Roman" w:hAnsi="Times New Roman" w:cs="Times New Roman"/>
          <w:color w:val="auto"/>
          <w:szCs w:val="22"/>
          <w:lang w:val="en-US"/>
          <w:rPrChange w:id="37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plate on the picture made by phone’s camera. </w:t>
      </w:r>
      <w:r w:rsidR="004C4308" w:rsidRPr="00BC62C8">
        <w:rPr>
          <w:rFonts w:ascii="Times New Roman" w:hAnsi="Times New Roman" w:cs="Times New Roman"/>
          <w:color w:val="auto"/>
          <w:szCs w:val="22"/>
          <w:lang w:val="en-US"/>
          <w:rPrChange w:id="38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Cascade classifier implementation in </w:t>
      </w:r>
      <w:proofErr w:type="spellStart"/>
      <w:r w:rsidR="004C4308" w:rsidRPr="00BC62C8">
        <w:rPr>
          <w:rFonts w:ascii="Times New Roman" w:hAnsi="Times New Roman" w:cs="Times New Roman"/>
          <w:color w:val="auto"/>
          <w:szCs w:val="22"/>
          <w:lang w:val="en-US"/>
          <w:rPrChange w:id="38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OpenCV</w:t>
      </w:r>
      <w:proofErr w:type="spellEnd"/>
      <w:r w:rsidR="004C4308" w:rsidRPr="00BC62C8">
        <w:rPr>
          <w:rFonts w:ascii="Times New Roman" w:hAnsi="Times New Roman" w:cs="Times New Roman"/>
          <w:color w:val="auto"/>
          <w:szCs w:val="22"/>
          <w:lang w:val="en-US"/>
          <w:rPrChange w:id="38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used for object </w:t>
      </w:r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38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search</w:t>
      </w:r>
      <w:ins w:id="384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38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</w:t>
      </w:r>
      <w:ins w:id="386" w:author="Администратор" w:date="2015-08-14T00:02:00Z">
        <w:r w:rsidR="00B06CB4" w:rsidRPr="00BC62C8">
          <w:rPr>
            <w:rFonts w:ascii="Times New Roman" w:hAnsi="Times New Roman" w:cs="Times New Roman"/>
            <w:color w:val="auto"/>
            <w:szCs w:val="22"/>
            <w:lang w:val="en-US"/>
            <w:rPrChange w:id="38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br/>
        </w:r>
      </w:ins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38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| Java</w:t>
      </w:r>
      <w:r w:rsidR="000465D1" w:rsidRPr="00BC62C8">
        <w:rPr>
          <w:rFonts w:ascii="Times New Roman" w:hAnsi="Times New Roman" w:cs="Times New Roman"/>
          <w:color w:val="auto"/>
          <w:szCs w:val="22"/>
          <w:lang w:val="en-US"/>
          <w:rPrChange w:id="38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, </w:t>
      </w:r>
      <w:proofErr w:type="spellStart"/>
      <w:r w:rsidR="000465D1" w:rsidRPr="00BC62C8">
        <w:rPr>
          <w:rFonts w:ascii="Times New Roman" w:hAnsi="Times New Roman" w:cs="Times New Roman"/>
          <w:color w:val="auto"/>
          <w:szCs w:val="22"/>
          <w:lang w:val="en-US"/>
          <w:rPrChange w:id="39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IntelliJ</w:t>
      </w:r>
      <w:proofErr w:type="spellEnd"/>
      <w:ins w:id="391" w:author="Администратор" w:date="2015-08-14T00:16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 xml:space="preserve">, </w:t>
        </w:r>
      </w:ins>
      <w:del w:id="392" w:author="Администратор" w:date="2015-08-14T00:16:00Z">
        <w:r w:rsidR="004C4308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39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| </w:delText>
        </w:r>
      </w:del>
      <w:proofErr w:type="spellStart"/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39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OpenCV</w:t>
      </w:r>
      <w:proofErr w:type="spellEnd"/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39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| </w:t>
      </w:r>
      <w:r w:rsidR="004C4308" w:rsidRPr="00BC62C8">
        <w:rPr>
          <w:rFonts w:ascii="Times New Roman" w:hAnsi="Times New Roman" w:cs="Times New Roman"/>
          <w:color w:val="auto"/>
          <w:szCs w:val="22"/>
          <w:lang w:val="en-US"/>
          <w:rPrChange w:id="39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1 week x 1 engineer</w:t>
      </w:r>
      <w:r w:rsidR="00B01EE9" w:rsidRPr="00BC62C8">
        <w:rPr>
          <w:rFonts w:ascii="Times New Roman" w:hAnsi="Times New Roman" w:cs="Times New Roman"/>
          <w:color w:val="auto"/>
          <w:szCs w:val="22"/>
          <w:lang w:val="en-US"/>
          <w:rPrChange w:id="39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.</w:t>
      </w:r>
    </w:p>
    <w:p w14:paraId="023A62AD" w14:textId="33FAF7B0" w:rsidR="008D0F8B" w:rsidRPr="00BC62C8" w:rsidRDefault="008D0F8B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color w:val="auto"/>
          <w:szCs w:val="22"/>
          <w:lang w:val="en-US"/>
          <w:rPrChange w:id="39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</w:pP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399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 xml:space="preserve">Database module </w:t>
      </w:r>
      <w:r w:rsidR="009F02CF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00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 xml:space="preserve">for </w:t>
      </w:r>
      <w:r w:rsidR="00444E6B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01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 xml:space="preserve">Items </w:t>
      </w:r>
      <w:del w:id="402" w:author="Администратор" w:date="2015-08-14T00:02:00Z">
        <w:r w:rsidR="00444E6B" w:rsidRPr="00BC62C8" w:rsidDel="00B06CB4">
          <w:rPr>
            <w:rFonts w:ascii="Times New Roman" w:hAnsi="Times New Roman" w:cs="Times New Roman"/>
            <w:b/>
            <w:color w:val="auto"/>
            <w:szCs w:val="22"/>
            <w:lang w:val="en-US"/>
            <w:rPrChange w:id="403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delText xml:space="preserve">Hiring </w:delText>
        </w:r>
      </w:del>
      <w:ins w:id="404" w:author="Администратор" w:date="2015-08-14T00:02:00Z">
        <w:r w:rsidR="00B06CB4"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05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t xml:space="preserve">Rent </w:t>
        </w:r>
      </w:ins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06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Web-System.</w:t>
      </w:r>
      <w:r w:rsidRPr="00BC62C8">
        <w:rPr>
          <w:rFonts w:ascii="Times New Roman" w:hAnsi="Times New Roman" w:cs="Times New Roman"/>
          <w:color w:val="auto"/>
          <w:szCs w:val="22"/>
          <w:lang w:val="en-US"/>
          <w:rPrChange w:id="40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br/>
        <w:t>Database layer interfaces and implementation based on DAO pattern. Hibernate used for database interaction. Spring used for dependency injec</w:t>
      </w:r>
      <w:r w:rsidR="00A54C42" w:rsidRPr="00BC62C8">
        <w:rPr>
          <w:rFonts w:ascii="Times New Roman" w:hAnsi="Times New Roman" w:cs="Times New Roman"/>
          <w:color w:val="auto"/>
          <w:szCs w:val="22"/>
          <w:lang w:val="en-US"/>
          <w:rPrChange w:id="40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tion and transaction management</w:t>
      </w:r>
      <w:ins w:id="409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1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</w:t>
      </w:r>
      <w:ins w:id="411" w:author="Администратор" w:date="2015-08-14T00:03:00Z"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412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br/>
        </w:r>
      </w:ins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1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| Java, </w:t>
      </w:r>
      <w:proofErr w:type="spellStart"/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1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IntelliJ</w:t>
      </w:r>
      <w:proofErr w:type="spellEnd"/>
      <w:ins w:id="415" w:author="Администратор" w:date="2015-08-14T00:16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 xml:space="preserve">, </w:t>
        </w:r>
      </w:ins>
      <w:del w:id="416" w:author="Администратор" w:date="2015-08-14T00:16:00Z">
        <w:r w:rsidR="00773BE9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41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| </w:delText>
        </w:r>
      </w:del>
      <w:r w:rsidR="00773BE9" w:rsidRPr="00BC62C8">
        <w:rPr>
          <w:rFonts w:ascii="Times New Roman" w:hAnsi="Times New Roman" w:cs="Times New Roman"/>
          <w:color w:val="auto"/>
          <w:szCs w:val="22"/>
          <w:lang w:val="en-US"/>
          <w:rPrChange w:id="41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Spring, Hibernate</w:t>
      </w:r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1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| </w:t>
      </w:r>
      <w:del w:id="420" w:author="Администратор" w:date="2015-08-14T00:18:00Z">
        <w:r w:rsidR="00580B97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42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>1</w:delText>
        </w:r>
        <w:r w:rsidR="00A54C42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422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</w:delText>
        </w:r>
      </w:del>
      <w:ins w:id="423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4</w:t>
        </w:r>
        <w:r w:rsidR="00A45198" w:rsidRPr="00BC62C8">
          <w:rPr>
            <w:rFonts w:ascii="Times New Roman" w:hAnsi="Times New Roman" w:cs="Times New Roman"/>
            <w:color w:val="auto"/>
            <w:szCs w:val="22"/>
            <w:lang w:val="en-US"/>
            <w:rPrChange w:id="42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t xml:space="preserve"> </w:t>
        </w:r>
      </w:ins>
      <w:r w:rsidR="00A54C42" w:rsidRPr="00BC62C8">
        <w:rPr>
          <w:rFonts w:ascii="Times New Roman" w:hAnsi="Times New Roman" w:cs="Times New Roman"/>
          <w:color w:val="auto"/>
          <w:szCs w:val="22"/>
          <w:lang w:val="en-US"/>
          <w:rPrChange w:id="42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week</w:t>
      </w:r>
      <w:ins w:id="426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s</w:t>
        </w:r>
      </w:ins>
      <w:r w:rsidR="00A54C42" w:rsidRPr="00BC62C8">
        <w:rPr>
          <w:rFonts w:ascii="Times New Roman" w:hAnsi="Times New Roman" w:cs="Times New Roman"/>
          <w:color w:val="auto"/>
          <w:szCs w:val="22"/>
          <w:lang w:val="en-US"/>
          <w:rPrChange w:id="42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x 1 engineer</w:t>
      </w:r>
    </w:p>
    <w:p w14:paraId="7C2C546E" w14:textId="1D45BC52" w:rsidR="00580B97" w:rsidRPr="00BC62C8" w:rsidRDefault="009F6E1A" w:rsidP="00580B97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b/>
          <w:color w:val="auto"/>
          <w:szCs w:val="22"/>
          <w:lang w:val="en-US"/>
          <w:rPrChange w:id="428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</w:pP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29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Bus Station</w:t>
      </w:r>
      <w:ins w:id="430" w:author="Администратор" w:date="2015-08-14T00:04:00Z">
        <w:r w:rsidR="00BC62C8"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31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highlight w:val="yellow"/>
                <w:lang w:val="en-GB"/>
              </w:rPr>
            </w:rPrChange>
          </w:rPr>
          <w:t xml:space="preserve"> Management</w:t>
        </w:r>
      </w:ins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32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 xml:space="preserve"> </w:t>
      </w:r>
      <w:r w:rsidR="00580B97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33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Web-</w:t>
      </w:r>
      <w:r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34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System</w:t>
      </w:r>
      <w:r w:rsidR="00580B97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35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t>.</w:t>
      </w:r>
      <w:r w:rsidR="00580B97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36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highlight w:val="yellow"/>
              <w:lang w:val="en-GB"/>
            </w:rPr>
          </w:rPrChange>
        </w:rPr>
        <w:br/>
      </w:r>
      <w:del w:id="437" w:author="Администратор" w:date="2015-08-14T00:04:00Z">
        <w:r w:rsidR="00580B97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43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Modular application. </w:delText>
        </w:r>
      </w:del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3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Database </w:t>
      </w:r>
      <w:del w:id="440" w:author="Администратор" w:date="2015-08-14T00:04:00Z">
        <w:r w:rsidR="00580B97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441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module </w:delText>
        </w:r>
      </w:del>
      <w:ins w:id="442" w:author="Администратор" w:date="2015-08-14T00:04:00Z"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44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t xml:space="preserve">layer </w:t>
        </w:r>
      </w:ins>
      <w:r w:rsidR="00580B97" w:rsidRPr="00BC62C8">
        <w:rPr>
          <w:rFonts w:ascii="Times New Roman" w:hAnsi="Times New Roman" w:cs="Times New Roman"/>
          <w:color w:val="auto"/>
          <w:szCs w:val="22"/>
          <w:lang w:val="en-US"/>
          <w:rPrChange w:id="44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built with use of Hibernate framework and DAO pattern.</w:t>
      </w:r>
      <w:r w:rsidR="00883667" w:rsidRPr="00BC62C8">
        <w:rPr>
          <w:rFonts w:ascii="Times New Roman" w:hAnsi="Times New Roman" w:cs="Times New Roman"/>
          <w:color w:val="auto"/>
          <w:szCs w:val="22"/>
          <w:lang w:val="en-US"/>
          <w:rPrChange w:id="44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Bitmask </w:t>
      </w:r>
      <w:r w:rsidR="002C6D01" w:rsidRPr="00BC62C8">
        <w:rPr>
          <w:rFonts w:ascii="Times New Roman" w:hAnsi="Times New Roman" w:cs="Times New Roman"/>
          <w:color w:val="auto"/>
          <w:szCs w:val="22"/>
          <w:lang w:val="en-US"/>
          <w:rPrChange w:id="44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dynamic algorithm</w:t>
      </w:r>
      <w:r w:rsidR="00883667" w:rsidRPr="00BC62C8">
        <w:rPr>
          <w:rFonts w:ascii="Times New Roman" w:hAnsi="Times New Roman" w:cs="Times New Roman"/>
          <w:color w:val="auto"/>
          <w:szCs w:val="22"/>
          <w:lang w:val="en-US"/>
          <w:rPrChange w:id="44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used for graph best route search.</w:t>
      </w:r>
      <w:r w:rsidR="00DE6331" w:rsidRPr="00BC62C8">
        <w:rPr>
          <w:rFonts w:ascii="Times New Roman" w:hAnsi="Times New Roman" w:cs="Times New Roman"/>
          <w:color w:val="auto"/>
          <w:szCs w:val="22"/>
          <w:lang w:val="en-US"/>
          <w:rPrChange w:id="44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Main module built using Model-View-Controller architecture and </w:t>
      </w:r>
      <w:proofErr w:type="gramStart"/>
      <w:r w:rsidR="00DE6331" w:rsidRPr="00BC62C8">
        <w:rPr>
          <w:rFonts w:ascii="Times New Roman" w:hAnsi="Times New Roman" w:cs="Times New Roman"/>
          <w:color w:val="auto"/>
          <w:szCs w:val="22"/>
          <w:lang w:val="en-US"/>
          <w:rPrChange w:id="44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Spring</w:t>
      </w:r>
      <w:proofErr w:type="gramEnd"/>
      <w:r w:rsidR="00DE6331" w:rsidRPr="00BC62C8">
        <w:rPr>
          <w:rFonts w:ascii="Times New Roman" w:hAnsi="Times New Roman" w:cs="Times New Roman"/>
          <w:color w:val="auto"/>
          <w:szCs w:val="22"/>
          <w:lang w:val="en-US"/>
          <w:rPrChange w:id="45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framework</w:t>
      </w:r>
      <w:ins w:id="451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r w:rsidR="00AC5C66" w:rsidRPr="00BC62C8">
        <w:rPr>
          <w:rFonts w:ascii="Times New Roman" w:hAnsi="Times New Roman" w:cs="Times New Roman"/>
          <w:color w:val="auto"/>
          <w:szCs w:val="22"/>
          <w:lang w:val="en-US"/>
          <w:rPrChange w:id="45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|</w:t>
      </w:r>
      <w:del w:id="453" w:author="Администратор" w:date="2015-08-14T00:18:00Z">
        <w:r w:rsidR="00AC5C66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45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</w:delText>
        </w:r>
      </w:del>
      <w:ins w:id="455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 xml:space="preserve"> </w:t>
        </w:r>
      </w:ins>
      <w:del w:id="456" w:author="Администратор" w:date="2015-08-14T00:18:00Z">
        <w:r w:rsidR="00DE6331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45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</w:delText>
        </w:r>
      </w:del>
      <w:r w:rsidR="0053712F" w:rsidRPr="00BC62C8">
        <w:rPr>
          <w:rFonts w:ascii="Times New Roman" w:hAnsi="Times New Roman" w:cs="Times New Roman"/>
          <w:color w:val="auto"/>
          <w:szCs w:val="22"/>
          <w:lang w:val="en-US"/>
          <w:rPrChange w:id="45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>Java,</w:t>
      </w:r>
      <w:del w:id="459" w:author="Администратор" w:date="2015-08-14T00:04:00Z">
        <w:r w:rsidR="0053712F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46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highlight w:val="yellow"/>
                <w:lang w:val="en-GB"/>
              </w:rPr>
            </w:rPrChange>
          </w:rPr>
          <w:delText xml:space="preserve"> IntelliJ |</w:delText>
        </w:r>
      </w:del>
      <w:r w:rsidR="0053712F" w:rsidRPr="00BC62C8">
        <w:rPr>
          <w:rFonts w:ascii="Times New Roman" w:hAnsi="Times New Roman" w:cs="Times New Roman"/>
          <w:color w:val="auto"/>
          <w:szCs w:val="22"/>
          <w:lang w:val="en-US"/>
          <w:rPrChange w:id="46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highlight w:val="yellow"/>
              <w:lang w:val="en-GB"/>
            </w:rPr>
          </w:rPrChange>
        </w:rPr>
        <w:t xml:space="preserve"> Spring, Hibernate | 1.5 weeks x 1 engineer</w:t>
      </w:r>
    </w:p>
    <w:p w14:paraId="0D0B3180" w14:textId="2275EF46" w:rsidR="004D5524" w:rsidRPr="00BC62C8" w:rsidRDefault="00BC62C8" w:rsidP="00571EDC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hAnsi="Times New Roman" w:cs="Times New Roman"/>
          <w:b/>
          <w:color w:val="auto"/>
          <w:szCs w:val="22"/>
          <w:lang w:val="en-US"/>
          <w:rPrChange w:id="462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</w:pPr>
      <w:ins w:id="463" w:author="Администратор" w:date="2015-08-14T00:09:00Z">
        <w:r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64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t xml:space="preserve">Surface of </w:t>
        </w:r>
      </w:ins>
      <w:ins w:id="465" w:author="Администратор" w:date="2015-08-14T00:06:00Z">
        <w:r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66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t xml:space="preserve">Seabed </w:t>
        </w:r>
      </w:ins>
      <w:ins w:id="467" w:author="Администратор" w:date="2015-08-14T00:12:00Z">
        <w:r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68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US"/>
              </w:rPr>
            </w:rPrChange>
          </w:rPr>
          <w:t>Modeling</w:t>
        </w:r>
      </w:ins>
      <w:ins w:id="469" w:author="Администратор" w:date="2015-08-14T00:06:00Z">
        <w:r w:rsidRPr="00BC62C8">
          <w:rPr>
            <w:rFonts w:ascii="Times New Roman" w:hAnsi="Times New Roman" w:cs="Times New Roman"/>
            <w:b/>
            <w:color w:val="auto"/>
            <w:szCs w:val="22"/>
            <w:lang w:val="en-US"/>
            <w:rPrChange w:id="470" w:author="Администратор" w:date="2015-08-14T00:11:00Z">
              <w:rPr>
                <w:rFonts w:ascii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t xml:space="preserve"> </w:t>
        </w:r>
      </w:ins>
      <w:r w:rsidR="009B0803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71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>Web-A</w:t>
      </w:r>
      <w:r w:rsidR="00FA1B8F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72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>pplication</w:t>
      </w:r>
      <w:r w:rsidR="004D5524" w:rsidRPr="00BC62C8">
        <w:rPr>
          <w:rFonts w:ascii="Times New Roman" w:hAnsi="Times New Roman" w:cs="Times New Roman"/>
          <w:b/>
          <w:color w:val="auto"/>
          <w:szCs w:val="22"/>
          <w:lang w:val="en-US"/>
          <w:rPrChange w:id="473" w:author="Администратор" w:date="2015-08-14T00:11:00Z">
            <w:rPr>
              <w:rFonts w:ascii="Times New Roman" w:hAnsi="Times New Roman" w:cs="Times New Roman"/>
              <w:b/>
              <w:color w:val="auto"/>
              <w:szCs w:val="22"/>
              <w:lang w:val="en-GB"/>
            </w:rPr>
          </w:rPrChange>
        </w:rPr>
        <w:t>.</w:t>
      </w:r>
    </w:p>
    <w:p w14:paraId="5BC6732D" w14:textId="175653E8" w:rsidR="00F84E98" w:rsidRPr="00BC62C8" w:rsidRDefault="005117E8" w:rsidP="00571EDC">
      <w:pPr>
        <w:spacing w:line="240" w:lineRule="auto"/>
        <w:ind w:left="720"/>
        <w:contextualSpacing/>
        <w:rPr>
          <w:ins w:id="474" w:author="Администратор" w:date="2015-08-13T23:46:00Z"/>
          <w:rFonts w:ascii="Times New Roman" w:hAnsi="Times New Roman" w:cs="Times New Roman"/>
          <w:color w:val="auto"/>
          <w:szCs w:val="22"/>
          <w:lang w:val="en-US"/>
          <w:rPrChange w:id="475" w:author="Администратор" w:date="2015-08-14T00:11:00Z">
            <w:rPr>
              <w:ins w:id="476" w:author="Администратор" w:date="2015-08-13T23:46:00Z"/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</w:pPr>
      <w:proofErr w:type="gramStart"/>
      <w:r w:rsidRPr="00BC62C8">
        <w:rPr>
          <w:rFonts w:ascii="Times New Roman" w:hAnsi="Times New Roman" w:cs="Times New Roman"/>
          <w:color w:val="auto"/>
          <w:szCs w:val="22"/>
          <w:lang w:val="en-US"/>
          <w:rPrChange w:id="47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Service</w:t>
      </w:r>
      <w:r w:rsidR="004D5524" w:rsidRPr="00BC62C8">
        <w:rPr>
          <w:rFonts w:ascii="Times New Roman" w:hAnsi="Times New Roman" w:cs="Times New Roman"/>
          <w:color w:val="auto"/>
          <w:szCs w:val="22"/>
          <w:lang w:val="en-US"/>
          <w:rPrChange w:id="47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for building</w:t>
      </w:r>
      <w:r w:rsidR="00A41F2F" w:rsidRPr="00BC62C8">
        <w:rPr>
          <w:rFonts w:ascii="Times New Roman" w:hAnsi="Times New Roman" w:cs="Times New Roman"/>
          <w:color w:val="auto"/>
          <w:szCs w:val="22"/>
          <w:lang w:val="en-US"/>
          <w:rPrChange w:id="47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and displaying </w:t>
      </w:r>
      <w:r w:rsidR="00C62D48" w:rsidRPr="00BC62C8">
        <w:rPr>
          <w:rFonts w:ascii="Times New Roman" w:hAnsi="Times New Roman" w:cs="Times New Roman"/>
          <w:color w:val="auto"/>
          <w:szCs w:val="22"/>
          <w:lang w:val="en-US"/>
          <w:rPrChange w:id="48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in </w:t>
      </w:r>
      <w:r w:rsidR="006A746E" w:rsidRPr="00BC62C8">
        <w:rPr>
          <w:rFonts w:ascii="Times New Roman" w:hAnsi="Times New Roman" w:cs="Times New Roman"/>
          <w:color w:val="auto"/>
          <w:szCs w:val="22"/>
          <w:lang w:val="en-US"/>
          <w:rPrChange w:id="48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web-</w:t>
      </w:r>
      <w:r w:rsidR="00C62D48" w:rsidRPr="00BC62C8">
        <w:rPr>
          <w:rFonts w:ascii="Times New Roman" w:hAnsi="Times New Roman" w:cs="Times New Roman"/>
          <w:color w:val="auto"/>
          <w:szCs w:val="22"/>
          <w:lang w:val="en-US"/>
          <w:rPrChange w:id="482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browser </w:t>
      </w:r>
      <w:r w:rsidR="00A41F2F" w:rsidRPr="00BC62C8">
        <w:rPr>
          <w:rFonts w:ascii="Times New Roman" w:hAnsi="Times New Roman" w:cs="Times New Roman"/>
          <w:color w:val="auto"/>
          <w:szCs w:val="22"/>
          <w:lang w:val="en-US"/>
          <w:rPrChange w:id="48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page</w:t>
      </w:r>
      <w:r w:rsidR="004D5524" w:rsidRPr="00BC62C8">
        <w:rPr>
          <w:rFonts w:ascii="Times New Roman" w:hAnsi="Times New Roman" w:cs="Times New Roman"/>
          <w:color w:val="auto"/>
          <w:szCs w:val="22"/>
          <w:lang w:val="en-US"/>
          <w:rPrChange w:id="48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3D model of </w:t>
      </w:r>
      <w:r w:rsidR="005D29BB" w:rsidRPr="00BC62C8">
        <w:rPr>
          <w:rFonts w:ascii="Times New Roman" w:hAnsi="Times New Roman" w:cs="Times New Roman"/>
          <w:color w:val="auto"/>
          <w:szCs w:val="22"/>
          <w:lang w:val="en-US"/>
          <w:rPrChange w:id="485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a </w:t>
      </w:r>
      <w:r w:rsidR="004D5524" w:rsidRPr="00BC62C8">
        <w:rPr>
          <w:rFonts w:ascii="Times New Roman" w:hAnsi="Times New Roman" w:cs="Times New Roman"/>
          <w:color w:val="auto"/>
          <w:szCs w:val="22"/>
          <w:lang w:val="en-US"/>
          <w:rPrChange w:id="486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seabed by given data of ultrasound scanning.</w:t>
      </w:r>
      <w:proofErr w:type="gramEnd"/>
      <w:r w:rsidR="00FA1B8F" w:rsidRPr="00BC62C8">
        <w:rPr>
          <w:rFonts w:ascii="Times New Roman" w:hAnsi="Times New Roman" w:cs="Times New Roman"/>
          <w:color w:val="auto"/>
          <w:szCs w:val="22"/>
          <w:lang w:val="en-US"/>
          <w:rPrChange w:id="487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</w:t>
      </w:r>
      <w:r w:rsidR="00C863E7" w:rsidRPr="00BC62C8">
        <w:rPr>
          <w:rFonts w:ascii="Times New Roman" w:hAnsi="Times New Roman" w:cs="Times New Roman"/>
          <w:color w:val="auto"/>
          <w:szCs w:val="22"/>
          <w:lang w:val="en-US"/>
          <w:rPrChange w:id="48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For connection between server and client used Web-Sockets.</w:t>
      </w:r>
      <w:r w:rsidR="00C876F2" w:rsidRPr="00BC62C8">
        <w:rPr>
          <w:rFonts w:ascii="Times New Roman" w:hAnsi="Times New Roman" w:cs="Times New Roman"/>
          <w:color w:val="auto"/>
          <w:szCs w:val="22"/>
          <w:lang w:val="en-US"/>
          <w:rPrChange w:id="489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For displaying 3D</w:t>
      </w:r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49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model of the seabed used </w:t>
      </w:r>
      <w:proofErr w:type="spellStart"/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49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WebGL</w:t>
      </w:r>
      <w:proofErr w:type="spellEnd"/>
      <w:ins w:id="492" w:author="Администратор" w:date="2015-08-14T00:18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493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</w:t>
      </w:r>
      <w:proofErr w:type="gramStart"/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49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| Java,</w:t>
      </w:r>
      <w:ins w:id="495" w:author="Администратор" w:date="2015-08-14T00:10:00Z"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496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 xml:space="preserve"> Web</w:t>
        </w:r>
      </w:ins>
      <w:ins w:id="497" w:author="Администратор" w:date="2015-08-14T00:12:00Z">
        <w:r w:rsidR="00BC62C8">
          <w:rPr>
            <w:rFonts w:ascii="Times New Roman" w:hAnsi="Times New Roman" w:cs="Times New Roman"/>
            <w:color w:val="auto"/>
            <w:szCs w:val="22"/>
            <w:lang w:val="en-US"/>
          </w:rPr>
          <w:t>-</w:t>
        </w:r>
      </w:ins>
      <w:ins w:id="498" w:author="Администратор" w:date="2015-08-14T00:10:00Z"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499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 xml:space="preserve">Sockets, </w:t>
        </w:r>
        <w:proofErr w:type="spellStart"/>
        <w:r w:rsidR="00BC62C8" w:rsidRPr="00BC62C8">
          <w:rPr>
            <w:rFonts w:ascii="Times New Roman" w:hAnsi="Times New Roman" w:cs="Times New Roman"/>
            <w:color w:val="auto"/>
            <w:szCs w:val="22"/>
            <w:lang w:val="en-US"/>
            <w:rPrChange w:id="50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WebGL</w:t>
        </w:r>
      </w:ins>
      <w:proofErr w:type="spellEnd"/>
      <w:ins w:id="501" w:author="Администратор" w:date="2015-08-14T00:12:00Z">
        <w:r w:rsidR="00BC62C8">
          <w:rPr>
            <w:rFonts w:ascii="Times New Roman" w:hAnsi="Times New Roman" w:cs="Times New Roman"/>
            <w:color w:val="auto"/>
            <w:szCs w:val="22"/>
            <w:lang w:val="en-US"/>
          </w:rPr>
          <w:t xml:space="preserve"> </w:t>
        </w:r>
      </w:ins>
      <w:del w:id="502" w:author="Администратор" w:date="2015-08-14T00:12:00Z">
        <w:r w:rsidR="00537D2D" w:rsidRPr="00BC62C8" w:rsidDel="00BC62C8">
          <w:rPr>
            <w:rFonts w:ascii="Times New Roman" w:hAnsi="Times New Roman" w:cs="Times New Roman"/>
            <w:color w:val="auto"/>
            <w:szCs w:val="22"/>
            <w:lang w:val="en-US"/>
            <w:rPrChange w:id="503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 xml:space="preserve"> IntelliJ </w:delText>
        </w:r>
      </w:del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504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| </w:t>
      </w:r>
      <w:ins w:id="505" w:author="Администратор" w:date="2015-08-14T00:13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2</w:t>
        </w:r>
      </w:ins>
      <w:del w:id="506" w:author="Администратор" w:date="2015-08-14T00:13:00Z">
        <w:r w:rsidR="00537D2D" w:rsidRPr="00BC62C8" w:rsidDel="00A45198">
          <w:rPr>
            <w:rFonts w:ascii="Times New Roman" w:hAnsi="Times New Roman" w:cs="Times New Roman"/>
            <w:color w:val="auto"/>
            <w:szCs w:val="22"/>
            <w:lang w:val="en-US"/>
            <w:rPrChange w:id="507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delText>1</w:delText>
        </w:r>
      </w:del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508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week</w:t>
      </w:r>
      <w:ins w:id="509" w:author="Администратор" w:date="2015-08-14T00:13:00Z">
        <w:r w:rsidR="00A45198">
          <w:rPr>
            <w:rFonts w:ascii="Times New Roman" w:hAnsi="Times New Roman" w:cs="Times New Roman"/>
            <w:color w:val="auto"/>
            <w:szCs w:val="22"/>
            <w:lang w:val="en-US"/>
          </w:rPr>
          <w:t>s</w:t>
        </w:r>
      </w:ins>
      <w:r w:rsidR="00537D2D" w:rsidRPr="00BC62C8">
        <w:rPr>
          <w:rFonts w:ascii="Times New Roman" w:hAnsi="Times New Roman" w:cs="Times New Roman"/>
          <w:color w:val="auto"/>
          <w:szCs w:val="22"/>
          <w:lang w:val="en-US"/>
          <w:rPrChange w:id="510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 xml:space="preserve"> x 1 engineer</w:t>
      </w:r>
      <w:r w:rsidR="00F84E98" w:rsidRPr="00BC62C8">
        <w:rPr>
          <w:rFonts w:ascii="Times New Roman" w:hAnsi="Times New Roman" w:cs="Times New Roman"/>
          <w:color w:val="auto"/>
          <w:szCs w:val="22"/>
          <w:lang w:val="en-US"/>
          <w:rPrChange w:id="511" w:author="Администратор" w:date="2015-08-14T00:11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t>.</w:t>
      </w:r>
      <w:proofErr w:type="gramEnd"/>
    </w:p>
    <w:p w14:paraId="23BC0FC0" w14:textId="2BD2B5C4" w:rsidR="00B03E1B" w:rsidRPr="00186167" w:rsidRDefault="00B03E1B" w:rsidP="00952F0F">
      <w:pPr>
        <w:spacing w:before="360" w:after="60" w:line="240" w:lineRule="auto"/>
        <w:rPr>
          <w:rFonts w:ascii="Times New Roman" w:eastAsia="Times New Roman" w:hAnsi="Times New Roman" w:cs="Times New Roman"/>
          <w:b/>
          <w:color w:val="auto"/>
          <w:szCs w:val="22"/>
          <w:lang w:val="en-US"/>
          <w:rPrChange w:id="512" w:author="Администратор" w:date="2015-08-14T00:23:00Z">
            <w:rPr>
              <w:rFonts w:ascii="Times New Roman" w:hAnsi="Times New Roman" w:cs="Times New Roman"/>
              <w:color w:val="auto"/>
              <w:szCs w:val="22"/>
              <w:lang w:val="en-GB"/>
            </w:rPr>
          </w:rPrChange>
        </w:rPr>
        <w:pPrChange w:id="513" w:author="Администратор" w:date="2015-08-14T00:44:00Z">
          <w:pPr>
            <w:spacing w:line="240" w:lineRule="auto"/>
            <w:ind w:left="720"/>
            <w:contextualSpacing/>
          </w:pPr>
        </w:pPrChange>
      </w:pPr>
      <w:ins w:id="514" w:author="Администратор" w:date="2015-08-13T23:47:00Z">
        <w:r w:rsidRPr="00BC62C8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  <w:rPrChange w:id="515" w:author="Администратор" w:date="2015-08-14T00:11:00Z">
              <w:rPr>
                <w:rFonts w:ascii="Times New Roman" w:eastAsia="Times New Roman" w:hAnsi="Times New Roman" w:cs="Times New Roman"/>
                <w:b/>
                <w:color w:val="auto"/>
                <w:szCs w:val="22"/>
                <w:lang w:val="en-GB"/>
              </w:rPr>
            </w:rPrChange>
          </w:rPr>
          <w:t>Hobbies</w:t>
        </w:r>
      </w:ins>
      <w:ins w:id="516" w:author="Администратор" w:date="2015-08-14T00:44:00Z">
        <w:r w:rsidR="00952F0F">
          <w:rPr>
            <w:rFonts w:ascii="Times New Roman" w:eastAsia="Times New Roman" w:hAnsi="Times New Roman" w:cs="Times New Roman"/>
            <w:b/>
            <w:color w:val="auto"/>
            <w:szCs w:val="22"/>
            <w:lang w:val="en-US"/>
          </w:rPr>
          <w:t xml:space="preserve">: </w:t>
        </w:r>
      </w:ins>
      <w:ins w:id="517" w:author="Администратор" w:date="2015-08-13T23:48:00Z"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18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Competitive programming</w:t>
        </w:r>
      </w:ins>
      <w:ins w:id="519" w:author="Администратор" w:date="2015-08-13T23:49:00Z"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20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,</w:t>
        </w:r>
      </w:ins>
      <w:ins w:id="521" w:author="Администратор" w:date="2015-08-13T23:48:00Z"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22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 xml:space="preserve"> </w:t>
        </w:r>
      </w:ins>
      <w:ins w:id="523" w:author="Администратор" w:date="2015-08-13T23:49:00Z"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24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walking and hiking</w:t>
        </w:r>
        <w:proofErr w:type="gramStart"/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25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.</w:t>
        </w:r>
        <w:proofErr w:type="gramEnd"/>
        <w:r w:rsidRPr="00BC62C8">
          <w:rPr>
            <w:rFonts w:ascii="Times New Roman" w:hAnsi="Times New Roman" w:cs="Times New Roman"/>
            <w:color w:val="auto"/>
            <w:szCs w:val="22"/>
            <w:lang w:val="en-US"/>
            <w:rPrChange w:id="526" w:author="Администратор" w:date="2015-08-14T00:11:00Z">
              <w:rPr>
                <w:rFonts w:ascii="Times New Roman" w:hAnsi="Times New Roman" w:cs="Times New Roman"/>
                <w:color w:val="auto"/>
                <w:szCs w:val="22"/>
                <w:lang w:val="en-GB"/>
              </w:rPr>
            </w:rPrChange>
          </w:rPr>
          <w:t>(whatever)</w:t>
        </w:r>
      </w:ins>
      <w:ins w:id="527" w:author="Администратор" w:date="2015-08-14T00:44:00Z">
        <w:r w:rsidR="00952F0F">
          <w:rPr>
            <w:rFonts w:ascii="Times New Roman" w:hAnsi="Times New Roman" w:cs="Times New Roman"/>
            <w:color w:val="auto"/>
            <w:szCs w:val="22"/>
            <w:lang w:val="en-US"/>
          </w:rPr>
          <w:t>.</w:t>
        </w:r>
      </w:ins>
      <w:bookmarkStart w:id="528" w:name="_GoBack"/>
      <w:bookmarkEnd w:id="528"/>
    </w:p>
    <w:sectPr w:rsidR="00B03E1B" w:rsidRPr="00186167">
      <w:pgSz w:w="11906" w:h="16838"/>
      <w:pgMar w:top="850" w:right="850" w:bottom="850" w:left="1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1F5D"/>
    <w:multiLevelType w:val="multilevel"/>
    <w:tmpl w:val="BBF8BD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4C714F3"/>
    <w:multiLevelType w:val="hybridMultilevel"/>
    <w:tmpl w:val="B23C2B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6F6B43"/>
    <w:multiLevelType w:val="multilevel"/>
    <w:tmpl w:val="56B849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5BD00480"/>
    <w:multiLevelType w:val="hybridMultilevel"/>
    <w:tmpl w:val="84B2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00C0B"/>
    <w:multiLevelType w:val="hybridMultilevel"/>
    <w:tmpl w:val="4CD84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1D"/>
    <w:rsid w:val="0000219B"/>
    <w:rsid w:val="0001340D"/>
    <w:rsid w:val="00016CE1"/>
    <w:rsid w:val="0002591E"/>
    <w:rsid w:val="000465D1"/>
    <w:rsid w:val="00050B38"/>
    <w:rsid w:val="00051260"/>
    <w:rsid w:val="0007615E"/>
    <w:rsid w:val="0009201D"/>
    <w:rsid w:val="000B77F8"/>
    <w:rsid w:val="000D0983"/>
    <w:rsid w:val="000E33A7"/>
    <w:rsid w:val="001075B0"/>
    <w:rsid w:val="00140429"/>
    <w:rsid w:val="00145D0F"/>
    <w:rsid w:val="00181487"/>
    <w:rsid w:val="00186167"/>
    <w:rsid w:val="001B3A9F"/>
    <w:rsid w:val="001E190D"/>
    <w:rsid w:val="00272DA3"/>
    <w:rsid w:val="002851BD"/>
    <w:rsid w:val="002C6D01"/>
    <w:rsid w:val="002D6C4B"/>
    <w:rsid w:val="002D7DE2"/>
    <w:rsid w:val="00336310"/>
    <w:rsid w:val="0034258C"/>
    <w:rsid w:val="003A5A61"/>
    <w:rsid w:val="003B3933"/>
    <w:rsid w:val="003E5036"/>
    <w:rsid w:val="00410847"/>
    <w:rsid w:val="00433735"/>
    <w:rsid w:val="00444E6B"/>
    <w:rsid w:val="00476FEB"/>
    <w:rsid w:val="004A0F73"/>
    <w:rsid w:val="004C4308"/>
    <w:rsid w:val="004D5524"/>
    <w:rsid w:val="00505A3D"/>
    <w:rsid w:val="005117E8"/>
    <w:rsid w:val="005203B5"/>
    <w:rsid w:val="0053712F"/>
    <w:rsid w:val="00537D2D"/>
    <w:rsid w:val="00544086"/>
    <w:rsid w:val="0057188B"/>
    <w:rsid w:val="00571EDC"/>
    <w:rsid w:val="00580B97"/>
    <w:rsid w:val="005B09E9"/>
    <w:rsid w:val="005D200B"/>
    <w:rsid w:val="005D29BB"/>
    <w:rsid w:val="005D2EBC"/>
    <w:rsid w:val="005D4038"/>
    <w:rsid w:val="006164C4"/>
    <w:rsid w:val="0062204B"/>
    <w:rsid w:val="00671696"/>
    <w:rsid w:val="00681EB4"/>
    <w:rsid w:val="006A14A2"/>
    <w:rsid w:val="006A746E"/>
    <w:rsid w:val="00707407"/>
    <w:rsid w:val="00725491"/>
    <w:rsid w:val="00735F5D"/>
    <w:rsid w:val="0074706F"/>
    <w:rsid w:val="00761C68"/>
    <w:rsid w:val="00766360"/>
    <w:rsid w:val="00773BE9"/>
    <w:rsid w:val="007809AF"/>
    <w:rsid w:val="007B5060"/>
    <w:rsid w:val="00811F5B"/>
    <w:rsid w:val="00830AE4"/>
    <w:rsid w:val="008558BE"/>
    <w:rsid w:val="00855D7F"/>
    <w:rsid w:val="00883667"/>
    <w:rsid w:val="008B768B"/>
    <w:rsid w:val="008C0C60"/>
    <w:rsid w:val="008D07BC"/>
    <w:rsid w:val="008D0F8B"/>
    <w:rsid w:val="008E3019"/>
    <w:rsid w:val="0090072E"/>
    <w:rsid w:val="00920CE1"/>
    <w:rsid w:val="00931A75"/>
    <w:rsid w:val="00944BF9"/>
    <w:rsid w:val="00952F0F"/>
    <w:rsid w:val="009534C0"/>
    <w:rsid w:val="00973A2D"/>
    <w:rsid w:val="00975733"/>
    <w:rsid w:val="009841E2"/>
    <w:rsid w:val="00994E39"/>
    <w:rsid w:val="009B0803"/>
    <w:rsid w:val="009F02CF"/>
    <w:rsid w:val="009F6E1A"/>
    <w:rsid w:val="00A149C7"/>
    <w:rsid w:val="00A26E43"/>
    <w:rsid w:val="00A34614"/>
    <w:rsid w:val="00A3570E"/>
    <w:rsid w:val="00A41F2F"/>
    <w:rsid w:val="00A45198"/>
    <w:rsid w:val="00A54C42"/>
    <w:rsid w:val="00AB05FB"/>
    <w:rsid w:val="00AB3372"/>
    <w:rsid w:val="00AC0D5E"/>
    <w:rsid w:val="00AC5C66"/>
    <w:rsid w:val="00AE3E0A"/>
    <w:rsid w:val="00AE4387"/>
    <w:rsid w:val="00B00D99"/>
    <w:rsid w:val="00B01EE9"/>
    <w:rsid w:val="00B03E1B"/>
    <w:rsid w:val="00B0544D"/>
    <w:rsid w:val="00B06CB4"/>
    <w:rsid w:val="00B129D1"/>
    <w:rsid w:val="00B63B87"/>
    <w:rsid w:val="00BC62C8"/>
    <w:rsid w:val="00BD42C1"/>
    <w:rsid w:val="00C02E01"/>
    <w:rsid w:val="00C07231"/>
    <w:rsid w:val="00C21E58"/>
    <w:rsid w:val="00C56547"/>
    <w:rsid w:val="00C62D48"/>
    <w:rsid w:val="00C63AB5"/>
    <w:rsid w:val="00C72FF1"/>
    <w:rsid w:val="00C863E7"/>
    <w:rsid w:val="00C876F2"/>
    <w:rsid w:val="00C92EAF"/>
    <w:rsid w:val="00CB15F3"/>
    <w:rsid w:val="00CB43F4"/>
    <w:rsid w:val="00CE74E7"/>
    <w:rsid w:val="00D66475"/>
    <w:rsid w:val="00D9535B"/>
    <w:rsid w:val="00DA46AD"/>
    <w:rsid w:val="00DA6821"/>
    <w:rsid w:val="00DD7809"/>
    <w:rsid w:val="00DE6331"/>
    <w:rsid w:val="00E24756"/>
    <w:rsid w:val="00E3328B"/>
    <w:rsid w:val="00E833EC"/>
    <w:rsid w:val="00ED75CC"/>
    <w:rsid w:val="00F42AB5"/>
    <w:rsid w:val="00F5686E"/>
    <w:rsid w:val="00F84E98"/>
    <w:rsid w:val="00F85EC9"/>
    <w:rsid w:val="00FA1B8F"/>
    <w:rsid w:val="00FC2526"/>
    <w:rsid w:val="00F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740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074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740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07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Andrii Kalinichenko - CV2.docx</vt:lpstr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Andrii Kalinichenko - CV2.docx</dc:title>
  <dc:creator>Andrii Kalinichenko</dc:creator>
  <cp:lastModifiedBy>Администратор</cp:lastModifiedBy>
  <cp:revision>104</cp:revision>
  <dcterms:created xsi:type="dcterms:W3CDTF">2015-04-08T06:16:00Z</dcterms:created>
  <dcterms:modified xsi:type="dcterms:W3CDTF">2015-08-13T21:44:00Z</dcterms:modified>
</cp:coreProperties>
</file>